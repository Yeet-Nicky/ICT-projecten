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24370" w14:textId="77777777" w:rsidR="00A07934" w:rsidRPr="003978FD" w:rsidRDefault="00982EF7" w:rsidP="001226F4">
      <w:pPr>
        <w:pStyle w:val="BodyText"/>
        <w:rPr>
          <w:rFonts w:ascii="Times New Roman"/>
          <w:sz w:val="20"/>
        </w:rPr>
      </w:pPr>
      <w:r w:rsidRPr="003978FD">
        <w:rPr>
          <w:rFonts w:ascii="Times New Roman"/>
          <w:sz w:val="20"/>
        </w:rPr>
        <w:drawing>
          <wp:inline distT="0" distB="0" distL="0" distR="0" wp14:anchorId="2D2A7CB2" wp14:editId="51FE8C22">
            <wp:extent cx="1934548" cy="73437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34548" cy="734377"/>
                    </a:xfrm>
                    <a:prstGeom prst="rect">
                      <a:avLst/>
                    </a:prstGeom>
                  </pic:spPr>
                </pic:pic>
              </a:graphicData>
            </a:graphic>
          </wp:inline>
        </w:drawing>
      </w:r>
    </w:p>
    <w:p w14:paraId="5181F22F" w14:textId="46FBB283" w:rsidR="00A07934" w:rsidRPr="003978FD" w:rsidRDefault="00982EF7">
      <w:pPr>
        <w:pStyle w:val="BodyText"/>
        <w:tabs>
          <w:tab w:val="left" w:pos="9895"/>
          <w:tab w:val="left" w:pos="19796"/>
          <w:tab w:val="left" w:pos="29471"/>
        </w:tabs>
        <w:spacing w:before="63"/>
        <w:ind w:left="221"/>
      </w:pPr>
      <w:r w:rsidRPr="003978FD">
        <mc:AlternateContent>
          <mc:Choice Requires="wpg">
            <w:drawing>
              <wp:anchor distT="0" distB="0" distL="114300" distR="114300" simplePos="0" relativeHeight="251658246" behindDoc="1" locked="0" layoutInCell="1" allowOverlap="1" wp14:anchorId="2D52DB87" wp14:editId="1CC43073">
                <wp:simplePos x="0" y="0"/>
                <wp:positionH relativeFrom="page">
                  <wp:posOffset>17685385</wp:posOffset>
                </wp:positionH>
                <wp:positionV relativeFrom="paragraph">
                  <wp:posOffset>2050415</wp:posOffset>
                </wp:positionV>
                <wp:extent cx="1638300" cy="6639560"/>
                <wp:effectExtent l="6985" t="3175" r="12065" b="5715"/>
                <wp:wrapNone/>
                <wp:docPr id="46"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8300" cy="6639560"/>
                          <a:chOff x="27851" y="3229"/>
                          <a:chExt cx="2580" cy="10456"/>
                        </a:xfrm>
                      </wpg:grpSpPr>
                      <wps:wsp>
                        <wps:cNvPr id="47" name="Line 44"/>
                        <wps:cNvCnPr>
                          <a:cxnSpLocks noChangeShapeType="1"/>
                        </wps:cNvCnPr>
                        <wps:spPr bwMode="auto">
                          <a:xfrm>
                            <a:off x="30406" y="8406"/>
                            <a:ext cx="0" cy="0"/>
                          </a:xfrm>
                          <a:prstGeom prst="line">
                            <a:avLst/>
                          </a:prstGeom>
                          <a:noFill/>
                          <a:ln w="16866">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48" name="Line 43"/>
                        <wps:cNvCnPr>
                          <a:cxnSpLocks noChangeShapeType="1"/>
                        </wps:cNvCnPr>
                        <wps:spPr bwMode="auto">
                          <a:xfrm>
                            <a:off x="27876" y="13671"/>
                            <a:ext cx="2541" cy="0"/>
                          </a:xfrm>
                          <a:prstGeom prst="line">
                            <a:avLst/>
                          </a:prstGeom>
                          <a:noFill/>
                          <a:ln w="16866">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49" name="Line 42"/>
                        <wps:cNvCnPr>
                          <a:cxnSpLocks noChangeShapeType="1"/>
                        </wps:cNvCnPr>
                        <wps:spPr bwMode="auto">
                          <a:xfrm>
                            <a:off x="30429" y="8453"/>
                            <a:ext cx="0" cy="0"/>
                          </a:xfrm>
                          <a:prstGeom prst="line">
                            <a:avLst/>
                          </a:prstGeom>
                          <a:noFill/>
                          <a:ln w="16866">
                            <a:solidFill>
                              <a:srgbClr val="231F2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390" y="8068"/>
                            <a:ext cx="768" cy="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v:group id="Group 40" style="position:absolute;margin-left:1392.55pt;margin-top:161.45pt;width:129pt;height:522.8pt;z-index:-6784;mso-position-horizontal-relative:page" coordsize="2580,10456" coordorigin="27851,3229" o:spid="_x0000_s1026" w14:anchorId="55F6CCA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">
                <v:line id="Line 44" style="position:absolute;visibility:visible;mso-wrap-style:square" o:spid="_x0000_s1027" strokecolor="#231f20" strokeweight=".4685mm" o:connectortype="straight" from="30406,8406" to="30406,8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">
                  <v:stroke dashstyle="dot"/>
                </v:line>
                <v:line id="Line 43" style="position:absolute;visibility:visible;mso-wrap-style:square" o:spid="_x0000_s1028" strokecolor="#231f20" strokeweight=".4685mm" o:connectortype="straight" from="27876,13671" to="30417,13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">
                  <v:stroke dashstyle="dot"/>
                </v:line>
                <v:line id="Line 42" style="position:absolute;visibility:visible;mso-wrap-style:square" o:spid="_x0000_s1029" strokecolor="#231f20" strokeweight=".4685mm" o:connectortype="straight" from="30429,8453" to="30429,8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1" style="position:absolute;left:29390;top:8068;width:768;height:766;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">
                  <v:imagedata o:title="" r:id="rId10"/>
                </v:shape>
                <w10:wrap anchorx="page"/>
              </v:group>
            </w:pict>
          </mc:Fallback>
        </mc:AlternateContent>
      </w:r>
      <w:r w:rsidRPr="003978FD">
        <mc:AlternateContent>
          <mc:Choice Requires="wpg">
            <w:drawing>
              <wp:anchor distT="0" distB="0" distL="114300" distR="114300" simplePos="0" relativeHeight="251658247" behindDoc="1" locked="0" layoutInCell="1" allowOverlap="1" wp14:anchorId="5EBCA873" wp14:editId="0FA5106D">
                <wp:simplePos x="0" y="0"/>
                <wp:positionH relativeFrom="page">
                  <wp:posOffset>6419850</wp:posOffset>
                </wp:positionH>
                <wp:positionV relativeFrom="paragraph">
                  <wp:posOffset>513715</wp:posOffset>
                </wp:positionV>
                <wp:extent cx="454025" cy="534670"/>
                <wp:effectExtent l="9525" t="9525" r="31750" b="0"/>
                <wp:wrapNone/>
                <wp:docPr id="39"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025" cy="534670"/>
                          <a:chOff x="10110" y="809"/>
                          <a:chExt cx="715" cy="842"/>
                        </a:xfrm>
                      </wpg:grpSpPr>
                      <wps:wsp>
                        <wps:cNvPr id="40" name="Freeform 39"/>
                        <wps:cNvSpPr>
                          <a:spLocks/>
                        </wps:cNvSpPr>
                        <wps:spPr bwMode="auto">
                          <a:xfrm>
                            <a:off x="10118" y="823"/>
                            <a:ext cx="651" cy="639"/>
                          </a:xfrm>
                          <a:custGeom>
                            <a:avLst/>
                            <a:gdLst>
                              <a:gd name="T0" fmla="+- 0 10159 10119"/>
                              <a:gd name="T1" fmla="*/ T0 w 651"/>
                              <a:gd name="T2" fmla="+- 0 955 823"/>
                              <a:gd name="T3" fmla="*/ 955 h 639"/>
                              <a:gd name="T4" fmla="+- 0 10285 10119"/>
                              <a:gd name="T5" fmla="*/ T4 w 651"/>
                              <a:gd name="T6" fmla="+- 0 860 823"/>
                              <a:gd name="T7" fmla="*/ 860 h 639"/>
                              <a:gd name="T8" fmla="+- 0 10430 10119"/>
                              <a:gd name="T9" fmla="*/ T8 w 651"/>
                              <a:gd name="T10" fmla="+- 0 825 823"/>
                              <a:gd name="T11" fmla="*/ 825 h 639"/>
                              <a:gd name="T12" fmla="+- 0 10559 10119"/>
                              <a:gd name="T13" fmla="*/ T12 w 651"/>
                              <a:gd name="T14" fmla="+- 0 832 823"/>
                              <a:gd name="T15" fmla="*/ 832 h 639"/>
                              <a:gd name="T16" fmla="+- 0 10676 10119"/>
                              <a:gd name="T17" fmla="*/ T16 w 651"/>
                              <a:gd name="T18" fmla="+- 0 891 823"/>
                              <a:gd name="T19" fmla="*/ 891 h 639"/>
                              <a:gd name="T20" fmla="+- 0 10754 10119"/>
                              <a:gd name="T21" fmla="*/ T20 w 651"/>
                              <a:gd name="T22" fmla="+- 0 1013 823"/>
                              <a:gd name="T23" fmla="*/ 1013 h 639"/>
                              <a:gd name="T24" fmla="+- 0 10762 10119"/>
                              <a:gd name="T25" fmla="*/ T24 w 651"/>
                              <a:gd name="T26" fmla="+- 0 1145 823"/>
                              <a:gd name="T27" fmla="*/ 1145 h 639"/>
                              <a:gd name="T28" fmla="+- 0 10705 10119"/>
                              <a:gd name="T29" fmla="*/ T28 w 651"/>
                              <a:gd name="T30" fmla="+- 0 1262 823"/>
                              <a:gd name="T31" fmla="*/ 1262 h 639"/>
                              <a:gd name="T32" fmla="+- 0 10534 10119"/>
                              <a:gd name="T33" fmla="*/ T32 w 651"/>
                              <a:gd name="T34" fmla="+- 0 1336 823"/>
                              <a:gd name="T35" fmla="*/ 1336 h 639"/>
                              <a:gd name="T36" fmla="+- 0 10484 10119"/>
                              <a:gd name="T37" fmla="*/ T36 w 651"/>
                              <a:gd name="T38" fmla="+- 0 1350 823"/>
                              <a:gd name="T39" fmla="*/ 1350 h 639"/>
                              <a:gd name="T40" fmla="+- 0 10474 10119"/>
                              <a:gd name="T41" fmla="*/ T40 w 651"/>
                              <a:gd name="T42" fmla="+- 0 1352 823"/>
                              <a:gd name="T43" fmla="*/ 1352 h 639"/>
                              <a:gd name="T44" fmla="+- 0 10472 10119"/>
                              <a:gd name="T45" fmla="*/ T44 w 651"/>
                              <a:gd name="T46" fmla="+- 0 1378 823"/>
                              <a:gd name="T47" fmla="*/ 1378 h 639"/>
                              <a:gd name="T48" fmla="+- 0 10467 10119"/>
                              <a:gd name="T49" fmla="*/ T48 w 651"/>
                              <a:gd name="T50" fmla="+- 0 1405 823"/>
                              <a:gd name="T51" fmla="*/ 1405 h 639"/>
                              <a:gd name="T52" fmla="+- 0 10465 10119"/>
                              <a:gd name="T53" fmla="*/ T52 w 651"/>
                              <a:gd name="T54" fmla="+- 0 1433 823"/>
                              <a:gd name="T55" fmla="*/ 1433 h 639"/>
                              <a:gd name="T56" fmla="+- 0 10460 10119"/>
                              <a:gd name="T57" fmla="*/ T56 w 651"/>
                              <a:gd name="T58" fmla="+- 0 1460 823"/>
                              <a:gd name="T59" fmla="*/ 1460 h 639"/>
                              <a:gd name="T60" fmla="+- 0 10418 10119"/>
                              <a:gd name="T61" fmla="*/ T60 w 651"/>
                              <a:gd name="T62" fmla="+- 0 1457 823"/>
                              <a:gd name="T63" fmla="*/ 1457 h 639"/>
                              <a:gd name="T64" fmla="+- 0 10376 10119"/>
                              <a:gd name="T65" fmla="*/ T64 w 651"/>
                              <a:gd name="T66" fmla="+- 0 1458 823"/>
                              <a:gd name="T67" fmla="*/ 1458 h 639"/>
                              <a:gd name="T68" fmla="+- 0 10349 10119"/>
                              <a:gd name="T69" fmla="*/ T68 w 651"/>
                              <a:gd name="T70" fmla="+- 0 1462 823"/>
                              <a:gd name="T71" fmla="*/ 1462 h 639"/>
                              <a:gd name="T72" fmla="+- 0 10326 10119"/>
                              <a:gd name="T73" fmla="*/ T72 w 651"/>
                              <a:gd name="T74" fmla="+- 0 1457 823"/>
                              <a:gd name="T75" fmla="*/ 1457 h 639"/>
                              <a:gd name="T76" fmla="+- 0 10323 10119"/>
                              <a:gd name="T77" fmla="*/ T76 w 651"/>
                              <a:gd name="T78" fmla="+- 0 1438 823"/>
                              <a:gd name="T79" fmla="*/ 1438 h 639"/>
                              <a:gd name="T80" fmla="+- 0 10304 10119"/>
                              <a:gd name="T81" fmla="*/ T80 w 651"/>
                              <a:gd name="T82" fmla="+- 0 1334 823"/>
                              <a:gd name="T83" fmla="*/ 1334 h 639"/>
                              <a:gd name="T84" fmla="+- 0 10297 10119"/>
                              <a:gd name="T85" fmla="*/ T84 w 651"/>
                              <a:gd name="T86" fmla="+- 0 1244 823"/>
                              <a:gd name="T87" fmla="*/ 1244 h 639"/>
                              <a:gd name="T88" fmla="+- 0 10419 10119"/>
                              <a:gd name="T89" fmla="*/ T88 w 651"/>
                              <a:gd name="T90" fmla="+- 0 1228 823"/>
                              <a:gd name="T91" fmla="*/ 1228 h 639"/>
                              <a:gd name="T92" fmla="+- 0 10521 10119"/>
                              <a:gd name="T93" fmla="*/ T92 w 651"/>
                              <a:gd name="T94" fmla="+- 0 1167 823"/>
                              <a:gd name="T95" fmla="*/ 1167 h 639"/>
                              <a:gd name="T96" fmla="+- 0 10546 10119"/>
                              <a:gd name="T97" fmla="*/ T96 w 651"/>
                              <a:gd name="T98" fmla="+- 0 1085 823"/>
                              <a:gd name="T99" fmla="*/ 1085 h 639"/>
                              <a:gd name="T100" fmla="+- 0 10515 10119"/>
                              <a:gd name="T101" fmla="*/ T100 w 651"/>
                              <a:gd name="T102" fmla="+- 0 1010 823"/>
                              <a:gd name="T103" fmla="*/ 1010 h 639"/>
                              <a:gd name="T104" fmla="+- 0 10422 10119"/>
                              <a:gd name="T105" fmla="*/ T104 w 651"/>
                              <a:gd name="T106" fmla="+- 0 964 823"/>
                              <a:gd name="T107" fmla="*/ 964 h 639"/>
                              <a:gd name="T108" fmla="+- 0 10290 10119"/>
                              <a:gd name="T109" fmla="*/ T108 w 651"/>
                              <a:gd name="T110" fmla="+- 0 996 823"/>
                              <a:gd name="T111" fmla="*/ 996 h 639"/>
                              <a:gd name="T112" fmla="+- 0 10222 10119"/>
                              <a:gd name="T113" fmla="*/ T112 w 651"/>
                              <a:gd name="T114" fmla="+- 0 1053 823"/>
                              <a:gd name="T115" fmla="*/ 1053 h 639"/>
                              <a:gd name="T116" fmla="+- 0 10199 10119"/>
                              <a:gd name="T117" fmla="*/ T116 w 651"/>
                              <a:gd name="T118" fmla="+- 0 1073 823"/>
                              <a:gd name="T119" fmla="*/ 1073 h 639"/>
                              <a:gd name="T120" fmla="+- 0 10179 10119"/>
                              <a:gd name="T121" fmla="*/ T120 w 651"/>
                              <a:gd name="T122" fmla="+- 0 1071 823"/>
                              <a:gd name="T123" fmla="*/ 1071 h 639"/>
                              <a:gd name="T124" fmla="+- 0 10160 10119"/>
                              <a:gd name="T125" fmla="*/ T124 w 651"/>
                              <a:gd name="T126" fmla="+- 0 1053 823"/>
                              <a:gd name="T127" fmla="*/ 1053 h 639"/>
                              <a:gd name="T128" fmla="+- 0 10144 10119"/>
                              <a:gd name="T129" fmla="*/ T128 w 651"/>
                              <a:gd name="T130" fmla="+- 0 1039 823"/>
                              <a:gd name="T131" fmla="*/ 1039 h 639"/>
                              <a:gd name="T132" fmla="+- 0 10126 10119"/>
                              <a:gd name="T133" fmla="*/ T132 w 651"/>
                              <a:gd name="T134" fmla="+- 0 1023 823"/>
                              <a:gd name="T135" fmla="*/ 1023 h 639"/>
                              <a:gd name="T136" fmla="+- 0 10120 10119"/>
                              <a:gd name="T137" fmla="*/ T136 w 651"/>
                              <a:gd name="T138" fmla="+- 0 1012 823"/>
                              <a:gd name="T139" fmla="*/ 1012 h 639"/>
                              <a:gd name="T140" fmla="+- 0 10122 10119"/>
                              <a:gd name="T141" fmla="*/ T140 w 651"/>
                              <a:gd name="T142" fmla="+- 0 1016 823"/>
                              <a:gd name="T143" fmla="*/ 1016 h 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651" h="639">
                                <a:moveTo>
                                  <a:pt x="3" y="193"/>
                                </a:moveTo>
                                <a:lnTo>
                                  <a:pt x="40" y="132"/>
                                </a:lnTo>
                                <a:lnTo>
                                  <a:pt x="93" y="82"/>
                                </a:lnTo>
                                <a:lnTo>
                                  <a:pt x="166" y="37"/>
                                </a:lnTo>
                                <a:lnTo>
                                  <a:pt x="248" y="10"/>
                                </a:lnTo>
                                <a:lnTo>
                                  <a:pt x="311" y="2"/>
                                </a:lnTo>
                                <a:lnTo>
                                  <a:pt x="376" y="0"/>
                                </a:lnTo>
                                <a:lnTo>
                                  <a:pt x="440" y="9"/>
                                </a:lnTo>
                                <a:lnTo>
                                  <a:pt x="500" y="29"/>
                                </a:lnTo>
                                <a:lnTo>
                                  <a:pt x="557" y="68"/>
                                </a:lnTo>
                                <a:lnTo>
                                  <a:pt x="603" y="124"/>
                                </a:lnTo>
                                <a:lnTo>
                                  <a:pt x="635" y="190"/>
                                </a:lnTo>
                                <a:lnTo>
                                  <a:pt x="650" y="258"/>
                                </a:lnTo>
                                <a:lnTo>
                                  <a:pt x="643" y="322"/>
                                </a:lnTo>
                                <a:lnTo>
                                  <a:pt x="624" y="384"/>
                                </a:lnTo>
                                <a:lnTo>
                                  <a:pt x="586" y="439"/>
                                </a:lnTo>
                                <a:lnTo>
                                  <a:pt x="509" y="491"/>
                                </a:lnTo>
                                <a:lnTo>
                                  <a:pt x="415" y="513"/>
                                </a:lnTo>
                                <a:lnTo>
                                  <a:pt x="369" y="525"/>
                                </a:lnTo>
                                <a:lnTo>
                                  <a:pt x="365" y="527"/>
                                </a:lnTo>
                                <a:lnTo>
                                  <a:pt x="360" y="528"/>
                                </a:lnTo>
                                <a:lnTo>
                                  <a:pt x="355" y="529"/>
                                </a:lnTo>
                                <a:lnTo>
                                  <a:pt x="355" y="542"/>
                                </a:lnTo>
                                <a:lnTo>
                                  <a:pt x="353" y="555"/>
                                </a:lnTo>
                                <a:lnTo>
                                  <a:pt x="350" y="569"/>
                                </a:lnTo>
                                <a:lnTo>
                                  <a:pt x="348" y="582"/>
                                </a:lnTo>
                                <a:lnTo>
                                  <a:pt x="347" y="595"/>
                                </a:lnTo>
                                <a:lnTo>
                                  <a:pt x="346" y="610"/>
                                </a:lnTo>
                                <a:lnTo>
                                  <a:pt x="344" y="624"/>
                                </a:lnTo>
                                <a:lnTo>
                                  <a:pt x="341" y="637"/>
                                </a:lnTo>
                                <a:lnTo>
                                  <a:pt x="320" y="635"/>
                                </a:lnTo>
                                <a:lnTo>
                                  <a:pt x="299" y="634"/>
                                </a:lnTo>
                                <a:lnTo>
                                  <a:pt x="278" y="635"/>
                                </a:lnTo>
                                <a:lnTo>
                                  <a:pt x="257" y="635"/>
                                </a:lnTo>
                                <a:lnTo>
                                  <a:pt x="246" y="635"/>
                                </a:lnTo>
                                <a:lnTo>
                                  <a:pt x="230" y="639"/>
                                </a:lnTo>
                                <a:lnTo>
                                  <a:pt x="220" y="636"/>
                                </a:lnTo>
                                <a:lnTo>
                                  <a:pt x="207" y="634"/>
                                </a:lnTo>
                                <a:lnTo>
                                  <a:pt x="206" y="630"/>
                                </a:lnTo>
                                <a:lnTo>
                                  <a:pt x="204" y="615"/>
                                </a:lnTo>
                                <a:lnTo>
                                  <a:pt x="195" y="559"/>
                                </a:lnTo>
                                <a:lnTo>
                                  <a:pt x="185" y="511"/>
                                </a:lnTo>
                                <a:lnTo>
                                  <a:pt x="178" y="468"/>
                                </a:lnTo>
                                <a:lnTo>
                                  <a:pt x="178" y="421"/>
                                </a:lnTo>
                                <a:lnTo>
                                  <a:pt x="238" y="414"/>
                                </a:lnTo>
                                <a:lnTo>
                                  <a:pt x="300" y="405"/>
                                </a:lnTo>
                                <a:lnTo>
                                  <a:pt x="357" y="385"/>
                                </a:lnTo>
                                <a:lnTo>
                                  <a:pt x="402" y="344"/>
                                </a:lnTo>
                                <a:lnTo>
                                  <a:pt x="421" y="304"/>
                                </a:lnTo>
                                <a:lnTo>
                                  <a:pt x="427" y="262"/>
                                </a:lnTo>
                                <a:lnTo>
                                  <a:pt x="418" y="222"/>
                                </a:lnTo>
                                <a:lnTo>
                                  <a:pt x="396" y="187"/>
                                </a:lnTo>
                                <a:lnTo>
                                  <a:pt x="354" y="156"/>
                                </a:lnTo>
                                <a:lnTo>
                                  <a:pt x="303" y="141"/>
                                </a:lnTo>
                                <a:lnTo>
                                  <a:pt x="247" y="143"/>
                                </a:lnTo>
                                <a:lnTo>
                                  <a:pt x="171" y="173"/>
                                </a:lnTo>
                                <a:lnTo>
                                  <a:pt x="113" y="221"/>
                                </a:lnTo>
                                <a:lnTo>
                                  <a:pt x="103" y="230"/>
                                </a:lnTo>
                                <a:lnTo>
                                  <a:pt x="92" y="242"/>
                                </a:lnTo>
                                <a:lnTo>
                                  <a:pt x="80" y="250"/>
                                </a:lnTo>
                                <a:lnTo>
                                  <a:pt x="68" y="252"/>
                                </a:lnTo>
                                <a:lnTo>
                                  <a:pt x="60" y="248"/>
                                </a:lnTo>
                                <a:lnTo>
                                  <a:pt x="50" y="239"/>
                                </a:lnTo>
                                <a:lnTo>
                                  <a:pt x="41" y="230"/>
                                </a:lnTo>
                                <a:lnTo>
                                  <a:pt x="34" y="223"/>
                                </a:lnTo>
                                <a:lnTo>
                                  <a:pt x="25" y="216"/>
                                </a:lnTo>
                                <a:lnTo>
                                  <a:pt x="16" y="208"/>
                                </a:lnTo>
                                <a:lnTo>
                                  <a:pt x="7" y="200"/>
                                </a:lnTo>
                                <a:lnTo>
                                  <a:pt x="0" y="192"/>
                                </a:lnTo>
                                <a:lnTo>
                                  <a:pt x="1" y="189"/>
                                </a:lnTo>
                                <a:lnTo>
                                  <a:pt x="1" y="193"/>
                                </a:lnTo>
                                <a:lnTo>
                                  <a:pt x="3" y="193"/>
                                </a:lnTo>
                              </a:path>
                            </a:pathLst>
                          </a:custGeom>
                          <a:noFill/>
                          <a:ln w="11418">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38"/>
                        <wps:cNvSpPr>
                          <a:spLocks/>
                        </wps:cNvSpPr>
                        <wps:spPr bwMode="auto">
                          <a:xfrm>
                            <a:off x="10264" y="813"/>
                            <a:ext cx="551" cy="491"/>
                          </a:xfrm>
                          <a:custGeom>
                            <a:avLst/>
                            <a:gdLst>
                              <a:gd name="T0" fmla="+- 0 10264 10264"/>
                              <a:gd name="T1" fmla="*/ T0 w 551"/>
                              <a:gd name="T2" fmla="+- 0 872 814"/>
                              <a:gd name="T3" fmla="*/ 872 h 491"/>
                              <a:gd name="T4" fmla="+- 0 10345 10264"/>
                              <a:gd name="T5" fmla="*/ T4 w 551"/>
                              <a:gd name="T6" fmla="+- 0 837 814"/>
                              <a:gd name="T7" fmla="*/ 837 h 491"/>
                              <a:gd name="T8" fmla="+- 0 10433 10264"/>
                              <a:gd name="T9" fmla="*/ T8 w 551"/>
                              <a:gd name="T10" fmla="+- 0 819 814"/>
                              <a:gd name="T11" fmla="*/ 819 h 491"/>
                              <a:gd name="T12" fmla="+- 0 10506 10264"/>
                              <a:gd name="T13" fmla="*/ T12 w 551"/>
                              <a:gd name="T14" fmla="+- 0 814 814"/>
                              <a:gd name="T15" fmla="*/ 814 h 491"/>
                              <a:gd name="T16" fmla="+- 0 10576 10264"/>
                              <a:gd name="T17" fmla="*/ T16 w 551"/>
                              <a:gd name="T18" fmla="+- 0 818 814"/>
                              <a:gd name="T19" fmla="*/ 818 h 491"/>
                              <a:gd name="T20" fmla="+- 0 10644 10264"/>
                              <a:gd name="T21" fmla="*/ T20 w 551"/>
                              <a:gd name="T22" fmla="+- 0 835 814"/>
                              <a:gd name="T23" fmla="*/ 835 h 491"/>
                              <a:gd name="T24" fmla="+- 0 10711 10264"/>
                              <a:gd name="T25" fmla="*/ T24 w 551"/>
                              <a:gd name="T26" fmla="+- 0 866 814"/>
                              <a:gd name="T27" fmla="*/ 866 h 491"/>
                              <a:gd name="T28" fmla="+- 0 10761 10264"/>
                              <a:gd name="T29" fmla="*/ T28 w 551"/>
                              <a:gd name="T30" fmla="+- 0 910 814"/>
                              <a:gd name="T31" fmla="*/ 910 h 491"/>
                              <a:gd name="T32" fmla="+- 0 10796 10264"/>
                              <a:gd name="T33" fmla="*/ T32 w 551"/>
                              <a:gd name="T34" fmla="+- 0 969 814"/>
                              <a:gd name="T35" fmla="*/ 969 h 491"/>
                              <a:gd name="T36" fmla="+- 0 10815 10264"/>
                              <a:gd name="T37" fmla="*/ T36 w 551"/>
                              <a:gd name="T38" fmla="+- 0 1037 814"/>
                              <a:gd name="T39" fmla="*/ 1037 h 491"/>
                              <a:gd name="T40" fmla="+- 0 10814 10264"/>
                              <a:gd name="T41" fmla="*/ T40 w 551"/>
                              <a:gd name="T42" fmla="+- 0 1106 814"/>
                              <a:gd name="T43" fmla="*/ 1106 h 491"/>
                              <a:gd name="T44" fmla="+- 0 10791 10264"/>
                              <a:gd name="T45" fmla="*/ T44 w 551"/>
                              <a:gd name="T46" fmla="+- 0 1192 814"/>
                              <a:gd name="T47" fmla="*/ 1192 h 491"/>
                              <a:gd name="T48" fmla="+- 0 10734 10264"/>
                              <a:gd name="T49" fmla="*/ T48 w 551"/>
                              <a:gd name="T50" fmla="+- 0 1256 814"/>
                              <a:gd name="T51" fmla="*/ 1256 h 491"/>
                              <a:gd name="T52" fmla="+- 0 10675 10264"/>
                              <a:gd name="T53" fmla="*/ T52 w 551"/>
                              <a:gd name="T54" fmla="+- 0 1295 814"/>
                              <a:gd name="T55" fmla="*/ 1295 h 491"/>
                              <a:gd name="T56" fmla="+- 0 10657 10264"/>
                              <a:gd name="T57" fmla="*/ T56 w 551"/>
                              <a:gd name="T58" fmla="+- 0 1304 814"/>
                              <a:gd name="T59" fmla="*/ 1304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51" h="491">
                                <a:moveTo>
                                  <a:pt x="0" y="58"/>
                                </a:moveTo>
                                <a:lnTo>
                                  <a:pt x="81" y="23"/>
                                </a:lnTo>
                                <a:lnTo>
                                  <a:pt x="169" y="5"/>
                                </a:lnTo>
                                <a:lnTo>
                                  <a:pt x="242" y="0"/>
                                </a:lnTo>
                                <a:lnTo>
                                  <a:pt x="312" y="4"/>
                                </a:lnTo>
                                <a:lnTo>
                                  <a:pt x="380" y="21"/>
                                </a:lnTo>
                                <a:lnTo>
                                  <a:pt x="447" y="52"/>
                                </a:lnTo>
                                <a:lnTo>
                                  <a:pt x="497" y="96"/>
                                </a:lnTo>
                                <a:lnTo>
                                  <a:pt x="532" y="155"/>
                                </a:lnTo>
                                <a:lnTo>
                                  <a:pt x="551" y="223"/>
                                </a:lnTo>
                                <a:lnTo>
                                  <a:pt x="550" y="292"/>
                                </a:lnTo>
                                <a:lnTo>
                                  <a:pt x="527" y="378"/>
                                </a:lnTo>
                                <a:lnTo>
                                  <a:pt x="470" y="442"/>
                                </a:lnTo>
                                <a:lnTo>
                                  <a:pt x="411" y="481"/>
                                </a:lnTo>
                                <a:lnTo>
                                  <a:pt x="393" y="490"/>
                                </a:lnTo>
                              </a:path>
                            </a:pathLst>
                          </a:custGeom>
                          <a:noFill/>
                          <a:ln w="5709">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312" y="1489"/>
                            <a:ext cx="183"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AutoShape 36"/>
                        <wps:cNvSpPr>
                          <a:spLocks/>
                        </wps:cNvSpPr>
                        <wps:spPr bwMode="auto">
                          <a:xfrm>
                            <a:off x="95" y="21129"/>
                            <a:ext cx="323" cy="446"/>
                          </a:xfrm>
                          <a:custGeom>
                            <a:avLst/>
                            <a:gdLst>
                              <a:gd name="T0" fmla="+- 0 10460 95"/>
                              <a:gd name="T1" fmla="*/ T0 w 323"/>
                              <a:gd name="T2" fmla="+- 0 1463 21130"/>
                              <a:gd name="T3" fmla="*/ 1463 h 446"/>
                              <a:gd name="T4" fmla="+- 0 10475 95"/>
                              <a:gd name="T5" fmla="*/ T4 w 323"/>
                              <a:gd name="T6" fmla="+- 0 1459 21130"/>
                              <a:gd name="T7" fmla="*/ 1459 h 446"/>
                              <a:gd name="T8" fmla="+- 0 10477 95"/>
                              <a:gd name="T9" fmla="*/ T8 w 323"/>
                              <a:gd name="T10" fmla="+- 0 1451 21130"/>
                              <a:gd name="T11" fmla="*/ 1451 h 446"/>
                              <a:gd name="T12" fmla="+- 0 10492 95"/>
                              <a:gd name="T13" fmla="*/ T12 w 323"/>
                              <a:gd name="T14" fmla="+- 0 1446 21130"/>
                              <a:gd name="T15" fmla="*/ 1446 h 446"/>
                              <a:gd name="T16" fmla="+- 0 10503 95"/>
                              <a:gd name="T17" fmla="*/ T16 w 323"/>
                              <a:gd name="T18" fmla="+- 0 1438 21130"/>
                              <a:gd name="T19" fmla="*/ 1438 h 446"/>
                              <a:gd name="T20" fmla="+- 0 10515 95"/>
                              <a:gd name="T21" fmla="*/ T20 w 323"/>
                              <a:gd name="T22" fmla="+- 0 1426 21130"/>
                              <a:gd name="T23" fmla="*/ 1426 h 446"/>
                              <a:gd name="T24" fmla="+- 0 10526 95"/>
                              <a:gd name="T25" fmla="*/ T24 w 323"/>
                              <a:gd name="T26" fmla="+- 0 1413 21130"/>
                              <a:gd name="T27" fmla="*/ 1413 h 446"/>
                              <a:gd name="T28" fmla="+- 0 10533 95"/>
                              <a:gd name="T29" fmla="*/ T28 w 323"/>
                              <a:gd name="T30" fmla="+- 0 1401 21130"/>
                              <a:gd name="T31" fmla="*/ 1401 h 446"/>
                              <a:gd name="T32" fmla="+- 0 10537 95"/>
                              <a:gd name="T33" fmla="*/ T32 w 323"/>
                              <a:gd name="T34" fmla="+- 0 1388 21130"/>
                              <a:gd name="T35" fmla="*/ 1388 h 446"/>
                              <a:gd name="T36" fmla="+- 0 10541 95"/>
                              <a:gd name="T37" fmla="*/ T36 w 323"/>
                              <a:gd name="T38" fmla="+- 0 1369 21130"/>
                              <a:gd name="T39" fmla="*/ 1369 h 446"/>
                              <a:gd name="T40" fmla="+- 0 10542 95"/>
                              <a:gd name="T41" fmla="*/ T40 w 323"/>
                              <a:gd name="T42" fmla="+- 0 1352 21130"/>
                              <a:gd name="T43" fmla="*/ 1352 h 446"/>
                              <a:gd name="T44" fmla="+- 0 10541 95"/>
                              <a:gd name="T45" fmla="*/ T44 w 323"/>
                              <a:gd name="T46" fmla="+- 0 1341 21130"/>
                              <a:gd name="T47" fmla="*/ 1341 h 446"/>
                              <a:gd name="T48" fmla="+- 0 10437 95"/>
                              <a:gd name="T49" fmla="*/ T48 w 323"/>
                              <a:gd name="T50" fmla="+- 0 1637 21130"/>
                              <a:gd name="T51" fmla="*/ 1637 h 446"/>
                              <a:gd name="T52" fmla="+- 0 10455 95"/>
                              <a:gd name="T53" fmla="*/ T52 w 323"/>
                              <a:gd name="T54" fmla="+- 0 1637 21130"/>
                              <a:gd name="T55" fmla="*/ 1637 h 446"/>
                              <a:gd name="T56" fmla="+- 0 10465 95"/>
                              <a:gd name="T57" fmla="*/ T56 w 323"/>
                              <a:gd name="T58" fmla="+- 0 1633 21130"/>
                              <a:gd name="T59" fmla="*/ 1633 h 446"/>
                              <a:gd name="T60" fmla="+- 0 10473 95"/>
                              <a:gd name="T61" fmla="*/ T60 w 323"/>
                              <a:gd name="T62" fmla="+- 0 1625 21130"/>
                              <a:gd name="T63" fmla="*/ 1625 h 446"/>
                              <a:gd name="T64" fmla="+- 0 10486 95"/>
                              <a:gd name="T65" fmla="*/ T64 w 323"/>
                              <a:gd name="T66" fmla="+- 0 1612 21130"/>
                              <a:gd name="T67" fmla="*/ 1612 h 446"/>
                              <a:gd name="T68" fmla="+- 0 10509 95"/>
                              <a:gd name="T69" fmla="*/ T68 w 323"/>
                              <a:gd name="T70" fmla="+- 0 1588 21130"/>
                              <a:gd name="T71" fmla="*/ 1588 h 446"/>
                              <a:gd name="T72" fmla="+- 0 10521 95"/>
                              <a:gd name="T73" fmla="*/ T72 w 323"/>
                              <a:gd name="T74" fmla="+- 0 1566 21130"/>
                              <a:gd name="T75" fmla="*/ 1566 h 446"/>
                              <a:gd name="T76" fmla="+- 0 10526 95"/>
                              <a:gd name="T77" fmla="*/ T76 w 323"/>
                              <a:gd name="T78" fmla="+- 0 1543 21130"/>
                              <a:gd name="T79" fmla="*/ 1543 h 446"/>
                              <a:gd name="T80" fmla="+- 0 10524 95"/>
                              <a:gd name="T81" fmla="*/ T80 w 323"/>
                              <a:gd name="T82" fmla="+- 0 1516 21130"/>
                              <a:gd name="T83" fmla="*/ 1516 h 446"/>
                              <a:gd name="T84" fmla="+- 0 10523 95"/>
                              <a:gd name="T85" fmla="*/ T84 w 323"/>
                              <a:gd name="T86" fmla="+- 0 1504 21130"/>
                              <a:gd name="T87" fmla="*/ 1504 h 446"/>
                              <a:gd name="T88" fmla="+- 0 10517 95"/>
                              <a:gd name="T89" fmla="*/ T88 w 323"/>
                              <a:gd name="T90" fmla="+- 0 1489 21130"/>
                              <a:gd name="T91" fmla="*/ 1489 h 446"/>
                              <a:gd name="T92" fmla="+- 0 10512 95"/>
                              <a:gd name="T93" fmla="*/ T92 w 323"/>
                              <a:gd name="T94" fmla="+- 0 1479 21130"/>
                              <a:gd name="T95" fmla="*/ 1479 h 446"/>
                              <a:gd name="T96" fmla="+- 0 10492 95"/>
                              <a:gd name="T97" fmla="*/ T96 w 323"/>
                              <a:gd name="T98" fmla="+- 0 1471 21130"/>
                              <a:gd name="T99" fmla="*/ 1471 h 446"/>
                              <a:gd name="T100" fmla="+- 0 10457 95"/>
                              <a:gd name="T101" fmla="*/ T100 w 323"/>
                              <a:gd name="T102" fmla="+- 0 1472 21130"/>
                              <a:gd name="T103" fmla="*/ 1472 h 446"/>
                              <a:gd name="T104" fmla="+- 0 10419 95"/>
                              <a:gd name="T105" fmla="*/ T104 w 323"/>
                              <a:gd name="T106" fmla="+- 0 1474 21130"/>
                              <a:gd name="T107" fmla="*/ 1474 h 446"/>
                              <a:gd name="T108" fmla="+- 0 10392 95"/>
                              <a:gd name="T109" fmla="*/ T108 w 323"/>
                              <a:gd name="T110" fmla="+- 0 1473 21130"/>
                              <a:gd name="T111" fmla="*/ 1473 h 446"/>
                              <a:gd name="T112" fmla="+- 0 10365 95"/>
                              <a:gd name="T113" fmla="*/ T112 w 323"/>
                              <a:gd name="T114" fmla="+- 0 1482 21130"/>
                              <a:gd name="T115" fmla="*/ 1482 h 446"/>
                              <a:gd name="T116" fmla="+- 0 10350 95"/>
                              <a:gd name="T117" fmla="*/ T116 w 323"/>
                              <a:gd name="T118" fmla="+- 0 1487 21130"/>
                              <a:gd name="T119" fmla="*/ 1487 h 446"/>
                              <a:gd name="T120" fmla="+- 0 10339 95"/>
                              <a:gd name="T121" fmla="*/ T120 w 323"/>
                              <a:gd name="T122" fmla="+- 0 1493 21130"/>
                              <a:gd name="T123" fmla="*/ 1493 h 446"/>
                              <a:gd name="T124" fmla="+- 0 10328 95"/>
                              <a:gd name="T125" fmla="*/ T124 w 323"/>
                              <a:gd name="T126" fmla="+- 0 1501 21130"/>
                              <a:gd name="T127" fmla="*/ 1501 h 4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23" h="446">
                                <a:moveTo>
                                  <a:pt x="10365" y="-19667"/>
                                </a:moveTo>
                                <a:lnTo>
                                  <a:pt x="10380" y="-19671"/>
                                </a:lnTo>
                                <a:lnTo>
                                  <a:pt x="10382" y="-19679"/>
                                </a:lnTo>
                                <a:lnTo>
                                  <a:pt x="10397" y="-19684"/>
                                </a:lnTo>
                                <a:lnTo>
                                  <a:pt x="10408" y="-19692"/>
                                </a:lnTo>
                                <a:lnTo>
                                  <a:pt x="10420" y="-19704"/>
                                </a:lnTo>
                                <a:lnTo>
                                  <a:pt x="10431" y="-19717"/>
                                </a:lnTo>
                                <a:lnTo>
                                  <a:pt x="10438" y="-19729"/>
                                </a:lnTo>
                                <a:lnTo>
                                  <a:pt x="10442" y="-19742"/>
                                </a:lnTo>
                                <a:lnTo>
                                  <a:pt x="10446" y="-19761"/>
                                </a:lnTo>
                                <a:lnTo>
                                  <a:pt x="10447" y="-19778"/>
                                </a:lnTo>
                                <a:lnTo>
                                  <a:pt x="10446" y="-19789"/>
                                </a:lnTo>
                                <a:moveTo>
                                  <a:pt x="10342" y="-19493"/>
                                </a:moveTo>
                                <a:lnTo>
                                  <a:pt x="10360" y="-19493"/>
                                </a:lnTo>
                                <a:lnTo>
                                  <a:pt x="10370" y="-19497"/>
                                </a:lnTo>
                                <a:lnTo>
                                  <a:pt x="10378" y="-19505"/>
                                </a:lnTo>
                                <a:lnTo>
                                  <a:pt x="10391" y="-19518"/>
                                </a:lnTo>
                                <a:lnTo>
                                  <a:pt x="10414" y="-19542"/>
                                </a:lnTo>
                                <a:lnTo>
                                  <a:pt x="10426" y="-19564"/>
                                </a:lnTo>
                                <a:lnTo>
                                  <a:pt x="10431" y="-19587"/>
                                </a:lnTo>
                                <a:lnTo>
                                  <a:pt x="10429" y="-19614"/>
                                </a:lnTo>
                                <a:lnTo>
                                  <a:pt x="10428" y="-19626"/>
                                </a:lnTo>
                                <a:lnTo>
                                  <a:pt x="10422" y="-19641"/>
                                </a:lnTo>
                                <a:lnTo>
                                  <a:pt x="10417" y="-19651"/>
                                </a:lnTo>
                                <a:lnTo>
                                  <a:pt x="10397" y="-19659"/>
                                </a:lnTo>
                                <a:lnTo>
                                  <a:pt x="10362" y="-19658"/>
                                </a:lnTo>
                                <a:lnTo>
                                  <a:pt x="10324" y="-19656"/>
                                </a:lnTo>
                                <a:lnTo>
                                  <a:pt x="10297" y="-19657"/>
                                </a:lnTo>
                                <a:lnTo>
                                  <a:pt x="10270" y="-19648"/>
                                </a:lnTo>
                                <a:lnTo>
                                  <a:pt x="10255" y="-19643"/>
                                </a:lnTo>
                                <a:lnTo>
                                  <a:pt x="10244" y="-19637"/>
                                </a:lnTo>
                                <a:lnTo>
                                  <a:pt x="10233" y="-19629"/>
                                </a:lnTo>
                              </a:path>
                            </a:pathLst>
                          </a:custGeom>
                          <a:noFill/>
                          <a:ln w="5709">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187" y="972"/>
                            <a:ext cx="154" cy="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AutoShape 34"/>
                        <wps:cNvSpPr>
                          <a:spLocks/>
                        </wps:cNvSpPr>
                        <wps:spPr bwMode="auto">
                          <a:xfrm>
                            <a:off x="201" y="20354"/>
                            <a:ext cx="634" cy="1146"/>
                          </a:xfrm>
                          <a:custGeom>
                            <a:avLst/>
                            <a:gdLst>
                              <a:gd name="T0" fmla="+- 0 10584 202"/>
                              <a:gd name="T1" fmla="*/ T0 w 634"/>
                              <a:gd name="T2" fmla="+- 0 838 20355"/>
                              <a:gd name="T3" fmla="*/ 838 h 1146"/>
                              <a:gd name="T4" fmla="+- 0 10591 202"/>
                              <a:gd name="T5" fmla="*/ T4 w 634"/>
                              <a:gd name="T6" fmla="+- 0 833 20355"/>
                              <a:gd name="T7" fmla="*/ 833 h 1146"/>
                              <a:gd name="T8" fmla="+- 0 10616 202"/>
                              <a:gd name="T9" fmla="*/ T8 w 634"/>
                              <a:gd name="T10" fmla="+- 0 828 20355"/>
                              <a:gd name="T11" fmla="*/ 828 h 1146"/>
                              <a:gd name="T12" fmla="+- 0 10613 202"/>
                              <a:gd name="T13" fmla="*/ T12 w 634"/>
                              <a:gd name="T14" fmla="+- 0 827 20355"/>
                              <a:gd name="T15" fmla="*/ 827 h 1146"/>
                              <a:gd name="T16" fmla="+- 0 10663 202"/>
                              <a:gd name="T17" fmla="*/ T16 w 634"/>
                              <a:gd name="T18" fmla="+- 0 879 20355"/>
                              <a:gd name="T19" fmla="*/ 879 h 1146"/>
                              <a:gd name="T20" fmla="+- 0 10674 202"/>
                              <a:gd name="T21" fmla="*/ T20 w 634"/>
                              <a:gd name="T22" fmla="+- 0 875 20355"/>
                              <a:gd name="T23" fmla="*/ 875 h 1146"/>
                              <a:gd name="T24" fmla="+- 0 10687 202"/>
                              <a:gd name="T25" fmla="*/ T24 w 634"/>
                              <a:gd name="T26" fmla="+- 0 870 20355"/>
                              <a:gd name="T27" fmla="*/ 870 h 1146"/>
                              <a:gd name="T28" fmla="+- 0 10699 202"/>
                              <a:gd name="T29" fmla="*/ T28 w 634"/>
                              <a:gd name="T30" fmla="+- 0 867 20355"/>
                              <a:gd name="T31" fmla="*/ 867 h 1146"/>
                              <a:gd name="T32" fmla="+- 0 10709 202"/>
                              <a:gd name="T33" fmla="*/ T32 w 634"/>
                              <a:gd name="T34" fmla="+- 0 865 20355"/>
                              <a:gd name="T35" fmla="*/ 865 h 1146"/>
                              <a:gd name="T36" fmla="+- 0 10765 202"/>
                              <a:gd name="T37" fmla="*/ T36 w 634"/>
                              <a:gd name="T38" fmla="+- 0 916 20355"/>
                              <a:gd name="T39" fmla="*/ 916 h 1146"/>
                              <a:gd name="T40" fmla="+- 0 10754 202"/>
                              <a:gd name="T41" fmla="*/ T40 w 634"/>
                              <a:gd name="T42" fmla="+- 0 919 20355"/>
                              <a:gd name="T43" fmla="*/ 919 h 1146"/>
                              <a:gd name="T44" fmla="+- 0 10742 202"/>
                              <a:gd name="T45" fmla="*/ T44 w 634"/>
                              <a:gd name="T46" fmla="+- 0 921 20355"/>
                              <a:gd name="T47" fmla="*/ 921 h 1146"/>
                              <a:gd name="T48" fmla="+- 0 10729 202"/>
                              <a:gd name="T49" fmla="*/ T48 w 634"/>
                              <a:gd name="T50" fmla="+- 0 922 20355"/>
                              <a:gd name="T51" fmla="*/ 922 h 1146"/>
                              <a:gd name="T52" fmla="+- 0 10716 202"/>
                              <a:gd name="T53" fmla="*/ T52 w 634"/>
                              <a:gd name="T54" fmla="+- 0 926 20355"/>
                              <a:gd name="T55" fmla="*/ 926 h 1146"/>
                              <a:gd name="T56" fmla="+- 0 10807 202"/>
                              <a:gd name="T57" fmla="*/ T56 w 634"/>
                              <a:gd name="T58" fmla="+- 0 986 20355"/>
                              <a:gd name="T59" fmla="*/ 986 h 1146"/>
                              <a:gd name="T60" fmla="+- 0 10795 202"/>
                              <a:gd name="T61" fmla="*/ T60 w 634"/>
                              <a:gd name="T62" fmla="+- 0 992 20355"/>
                              <a:gd name="T63" fmla="*/ 992 h 1146"/>
                              <a:gd name="T64" fmla="+- 0 10794 202"/>
                              <a:gd name="T65" fmla="*/ T64 w 634"/>
                              <a:gd name="T66" fmla="+- 0 990 20355"/>
                              <a:gd name="T67" fmla="*/ 990 h 1146"/>
                              <a:gd name="T68" fmla="+- 0 10779 202"/>
                              <a:gd name="T69" fmla="*/ T68 w 634"/>
                              <a:gd name="T70" fmla="+- 0 998 20355"/>
                              <a:gd name="T71" fmla="*/ 998 h 1146"/>
                              <a:gd name="T72" fmla="+- 0 10773 202"/>
                              <a:gd name="T73" fmla="*/ T72 w 634"/>
                              <a:gd name="T74" fmla="+- 0 1001 20355"/>
                              <a:gd name="T75" fmla="*/ 1001 h 1146"/>
                              <a:gd name="T76" fmla="+- 0 10762 202"/>
                              <a:gd name="T77" fmla="*/ T76 w 634"/>
                              <a:gd name="T78" fmla="+- 0 1005 20355"/>
                              <a:gd name="T79" fmla="*/ 1005 h 1146"/>
                              <a:gd name="T80" fmla="+- 0 10755 202"/>
                              <a:gd name="T81" fmla="*/ T80 w 634"/>
                              <a:gd name="T82" fmla="+- 0 1008 20355"/>
                              <a:gd name="T83" fmla="*/ 1008 h 1146"/>
                              <a:gd name="T84" fmla="+- 0 10819 202"/>
                              <a:gd name="T85" fmla="*/ T84 w 634"/>
                              <a:gd name="T86" fmla="+- 0 1077 20355"/>
                              <a:gd name="T87" fmla="*/ 1077 h 1146"/>
                              <a:gd name="T88" fmla="+- 0 10808 202"/>
                              <a:gd name="T89" fmla="*/ T88 w 634"/>
                              <a:gd name="T90" fmla="+- 0 1082 20355"/>
                              <a:gd name="T91" fmla="*/ 1082 h 1146"/>
                              <a:gd name="T92" fmla="+- 0 10800 202"/>
                              <a:gd name="T93" fmla="*/ T92 w 634"/>
                              <a:gd name="T94" fmla="+- 0 1087 20355"/>
                              <a:gd name="T95" fmla="*/ 1087 h 1146"/>
                              <a:gd name="T96" fmla="+- 0 10791 202"/>
                              <a:gd name="T97" fmla="*/ T96 w 634"/>
                              <a:gd name="T98" fmla="+- 0 1094 20355"/>
                              <a:gd name="T99" fmla="*/ 1094 h 1146"/>
                              <a:gd name="T100" fmla="+- 0 10780 202"/>
                              <a:gd name="T101" fmla="*/ T100 w 634"/>
                              <a:gd name="T102" fmla="+- 0 1099 20355"/>
                              <a:gd name="T103" fmla="*/ 1099 h 1146"/>
                              <a:gd name="T104" fmla="+- 0 10768 202"/>
                              <a:gd name="T105" fmla="*/ T104 w 634"/>
                              <a:gd name="T106" fmla="+- 0 1104 20355"/>
                              <a:gd name="T107" fmla="*/ 1104 h 1146"/>
                              <a:gd name="T108" fmla="+- 0 10775 202"/>
                              <a:gd name="T109" fmla="*/ T108 w 634"/>
                              <a:gd name="T110" fmla="+- 0 1100 20355"/>
                              <a:gd name="T111" fmla="*/ 1100 h 1146"/>
                              <a:gd name="T112" fmla="+- 0 10765 202"/>
                              <a:gd name="T113" fmla="*/ T112 w 634"/>
                              <a:gd name="T114" fmla="+- 0 1108 20355"/>
                              <a:gd name="T115" fmla="*/ 1108 h 1146"/>
                              <a:gd name="T116" fmla="+- 0 10746 202"/>
                              <a:gd name="T117" fmla="*/ T116 w 634"/>
                              <a:gd name="T118" fmla="+- 0 1192 20355"/>
                              <a:gd name="T119" fmla="*/ 1192 h 1146"/>
                              <a:gd name="T120" fmla="+- 0 10757 202"/>
                              <a:gd name="T121" fmla="*/ T120 w 634"/>
                              <a:gd name="T122" fmla="+- 0 1188 20355"/>
                              <a:gd name="T123" fmla="*/ 1188 h 1146"/>
                              <a:gd name="T124" fmla="+- 0 10767 202"/>
                              <a:gd name="T125" fmla="*/ T124 w 634"/>
                              <a:gd name="T126" fmla="+- 0 1185 20355"/>
                              <a:gd name="T127" fmla="*/ 1185 h 1146"/>
                              <a:gd name="T128" fmla="+- 0 10780 202"/>
                              <a:gd name="T129" fmla="*/ T128 w 634"/>
                              <a:gd name="T130" fmla="+- 0 1179 20355"/>
                              <a:gd name="T131" fmla="*/ 1179 h 1146"/>
                              <a:gd name="T132" fmla="+- 0 10800 202"/>
                              <a:gd name="T133" fmla="*/ T132 w 634"/>
                              <a:gd name="T134" fmla="+- 0 1168 20355"/>
                              <a:gd name="T135" fmla="*/ 1168 h 1146"/>
                              <a:gd name="T136" fmla="+- 0 10479 202"/>
                              <a:gd name="T137" fmla="*/ T136 w 634"/>
                              <a:gd name="T138" fmla="+- 0 1370 20355"/>
                              <a:gd name="T139" fmla="*/ 1370 h 1146"/>
                              <a:gd name="T140" fmla="+- 0 10492 202"/>
                              <a:gd name="T141" fmla="*/ T140 w 634"/>
                              <a:gd name="T142" fmla="+- 0 1365 20355"/>
                              <a:gd name="T143" fmla="*/ 1365 h 1146"/>
                              <a:gd name="T144" fmla="+- 0 10507 202"/>
                              <a:gd name="T145" fmla="*/ T144 w 634"/>
                              <a:gd name="T146" fmla="+- 0 1357 20355"/>
                              <a:gd name="T147" fmla="*/ 1357 h 1146"/>
                              <a:gd name="T148" fmla="+- 0 10523 202"/>
                              <a:gd name="T149" fmla="*/ T148 w 634"/>
                              <a:gd name="T150" fmla="+- 0 1347 20355"/>
                              <a:gd name="T151" fmla="*/ 1347 h 1146"/>
                              <a:gd name="T152" fmla="+- 0 10538 202"/>
                              <a:gd name="T153" fmla="*/ T152 w 634"/>
                              <a:gd name="T154" fmla="+- 0 1340 20355"/>
                              <a:gd name="T155" fmla="*/ 1340 h 1146"/>
                              <a:gd name="T156" fmla="+- 0 10466 202"/>
                              <a:gd name="T157" fmla="*/ T156 w 634"/>
                              <a:gd name="T158" fmla="+- 0 1421 20355"/>
                              <a:gd name="T159" fmla="*/ 1421 h 1146"/>
                              <a:gd name="T160" fmla="+- 0 10490 202"/>
                              <a:gd name="T161" fmla="*/ T160 w 634"/>
                              <a:gd name="T162" fmla="+- 0 1408 20355"/>
                              <a:gd name="T163" fmla="*/ 1408 h 1146"/>
                              <a:gd name="T164" fmla="+- 0 10510 202"/>
                              <a:gd name="T165" fmla="*/ T164 w 634"/>
                              <a:gd name="T166" fmla="+- 0 1394 20355"/>
                              <a:gd name="T167" fmla="*/ 1394 h 1146"/>
                              <a:gd name="T168" fmla="+- 0 10527 202"/>
                              <a:gd name="T169" fmla="*/ T168 w 634"/>
                              <a:gd name="T170" fmla="+- 0 1383 20355"/>
                              <a:gd name="T171" fmla="*/ 1383 h 1146"/>
                              <a:gd name="T172" fmla="+- 0 10542 202"/>
                              <a:gd name="T173" fmla="*/ T172 w 634"/>
                              <a:gd name="T174" fmla="+- 0 1374 20355"/>
                              <a:gd name="T175" fmla="*/ 1374 h 1146"/>
                              <a:gd name="T176" fmla="+- 0 10478 202"/>
                              <a:gd name="T177" fmla="*/ T176 w 634"/>
                              <a:gd name="T178" fmla="+- 0 1508 20355"/>
                              <a:gd name="T179" fmla="*/ 1508 h 1146"/>
                              <a:gd name="T180" fmla="+- 0 10491 202"/>
                              <a:gd name="T181" fmla="*/ T180 w 634"/>
                              <a:gd name="T182" fmla="+- 0 1499 20355"/>
                              <a:gd name="T183" fmla="*/ 1499 h 1146"/>
                              <a:gd name="T184" fmla="+- 0 10498 202"/>
                              <a:gd name="T185" fmla="*/ T184 w 634"/>
                              <a:gd name="T186" fmla="+- 0 1492 20355"/>
                              <a:gd name="T187" fmla="*/ 1492 h 1146"/>
                              <a:gd name="T188" fmla="+- 0 10503 202"/>
                              <a:gd name="T189" fmla="*/ T188 w 634"/>
                              <a:gd name="T190" fmla="+- 0 1484 20355"/>
                              <a:gd name="T191" fmla="*/ 1484 h 1146"/>
                              <a:gd name="T192" fmla="+- 0 10510 202"/>
                              <a:gd name="T193" fmla="*/ T192 w 634"/>
                              <a:gd name="T194" fmla="+- 0 1477 20355"/>
                              <a:gd name="T195" fmla="*/ 1477 h 1146"/>
                              <a:gd name="T196" fmla="+- 0 10476 202"/>
                              <a:gd name="T197" fmla="*/ T196 w 634"/>
                              <a:gd name="T198" fmla="+- 0 1588 20355"/>
                              <a:gd name="T199" fmla="*/ 1588 h 1146"/>
                              <a:gd name="T200" fmla="+- 0 10491 202"/>
                              <a:gd name="T201" fmla="*/ T200 w 634"/>
                              <a:gd name="T202" fmla="+- 0 1572 20355"/>
                              <a:gd name="T203" fmla="*/ 1572 h 1146"/>
                              <a:gd name="T204" fmla="+- 0 10501 202"/>
                              <a:gd name="T205" fmla="*/ T204 w 634"/>
                              <a:gd name="T206" fmla="+- 0 1557 20355"/>
                              <a:gd name="T207" fmla="*/ 1557 h 1146"/>
                              <a:gd name="T208" fmla="+- 0 10510 202"/>
                              <a:gd name="T209" fmla="*/ T208 w 634"/>
                              <a:gd name="T210" fmla="+- 0 1541 20355"/>
                              <a:gd name="T211" fmla="*/ 1541 h 1146"/>
                              <a:gd name="T212" fmla="+- 0 10523 202"/>
                              <a:gd name="T213" fmla="*/ T212 w 634"/>
                              <a:gd name="T214" fmla="+- 0 1525 20355"/>
                              <a:gd name="T215" fmla="*/ 1525 h 1146"/>
                              <a:gd name="T216" fmla="+- 0 10398 202"/>
                              <a:gd name="T217" fmla="*/ T216 w 634"/>
                              <a:gd name="T218" fmla="+- 0 1498 20355"/>
                              <a:gd name="T219" fmla="*/ 1498 h 1146"/>
                              <a:gd name="T220" fmla="+- 0 10409 202"/>
                              <a:gd name="T221" fmla="*/ T220 w 634"/>
                              <a:gd name="T222" fmla="+- 0 1493 20355"/>
                              <a:gd name="T223" fmla="*/ 1493 h 1146"/>
                              <a:gd name="T224" fmla="+- 0 10423 202"/>
                              <a:gd name="T225" fmla="*/ T224 w 634"/>
                              <a:gd name="T226" fmla="+- 0 1488 20355"/>
                              <a:gd name="T227" fmla="*/ 1488 h 1146"/>
                              <a:gd name="T228" fmla="+- 0 10440 202"/>
                              <a:gd name="T229" fmla="*/ T228 w 634"/>
                              <a:gd name="T230" fmla="+- 0 1481 20355"/>
                              <a:gd name="T231" fmla="*/ 1481 h 1146"/>
                              <a:gd name="T232" fmla="+- 0 10459 202"/>
                              <a:gd name="T233" fmla="*/ T232 w 634"/>
                              <a:gd name="T234" fmla="+- 0 1473 20355"/>
                              <a:gd name="T235" fmla="*/ 1473 h 11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634" h="1146">
                                <a:moveTo>
                                  <a:pt x="10382" y="-19517"/>
                                </a:moveTo>
                                <a:lnTo>
                                  <a:pt x="10389" y="-19522"/>
                                </a:lnTo>
                                <a:lnTo>
                                  <a:pt x="10414" y="-19527"/>
                                </a:lnTo>
                                <a:lnTo>
                                  <a:pt x="10411" y="-19528"/>
                                </a:lnTo>
                                <a:moveTo>
                                  <a:pt x="10461" y="-19476"/>
                                </a:moveTo>
                                <a:lnTo>
                                  <a:pt x="10472" y="-19480"/>
                                </a:lnTo>
                                <a:lnTo>
                                  <a:pt x="10485" y="-19485"/>
                                </a:lnTo>
                                <a:lnTo>
                                  <a:pt x="10497" y="-19488"/>
                                </a:lnTo>
                                <a:lnTo>
                                  <a:pt x="10507" y="-19490"/>
                                </a:lnTo>
                                <a:moveTo>
                                  <a:pt x="10563" y="-19439"/>
                                </a:moveTo>
                                <a:lnTo>
                                  <a:pt x="10552" y="-19436"/>
                                </a:lnTo>
                                <a:lnTo>
                                  <a:pt x="10540" y="-19434"/>
                                </a:lnTo>
                                <a:lnTo>
                                  <a:pt x="10527" y="-19433"/>
                                </a:lnTo>
                                <a:lnTo>
                                  <a:pt x="10514" y="-19429"/>
                                </a:lnTo>
                                <a:moveTo>
                                  <a:pt x="10605" y="-19369"/>
                                </a:moveTo>
                                <a:lnTo>
                                  <a:pt x="10593" y="-19363"/>
                                </a:lnTo>
                                <a:lnTo>
                                  <a:pt x="10592" y="-19365"/>
                                </a:lnTo>
                                <a:lnTo>
                                  <a:pt x="10577" y="-19357"/>
                                </a:lnTo>
                                <a:lnTo>
                                  <a:pt x="10571" y="-19354"/>
                                </a:lnTo>
                                <a:lnTo>
                                  <a:pt x="10560" y="-19350"/>
                                </a:lnTo>
                                <a:lnTo>
                                  <a:pt x="10553" y="-19347"/>
                                </a:lnTo>
                                <a:moveTo>
                                  <a:pt x="10617" y="-19278"/>
                                </a:moveTo>
                                <a:lnTo>
                                  <a:pt x="10606" y="-19273"/>
                                </a:lnTo>
                                <a:lnTo>
                                  <a:pt x="10598" y="-19268"/>
                                </a:lnTo>
                                <a:lnTo>
                                  <a:pt x="10589" y="-19261"/>
                                </a:lnTo>
                                <a:lnTo>
                                  <a:pt x="10578" y="-19256"/>
                                </a:lnTo>
                                <a:lnTo>
                                  <a:pt x="10566" y="-19251"/>
                                </a:lnTo>
                                <a:lnTo>
                                  <a:pt x="10573" y="-19255"/>
                                </a:lnTo>
                                <a:lnTo>
                                  <a:pt x="10563" y="-19247"/>
                                </a:lnTo>
                                <a:moveTo>
                                  <a:pt x="10544" y="-19163"/>
                                </a:moveTo>
                                <a:lnTo>
                                  <a:pt x="10555" y="-19167"/>
                                </a:lnTo>
                                <a:lnTo>
                                  <a:pt x="10565" y="-19170"/>
                                </a:lnTo>
                                <a:lnTo>
                                  <a:pt x="10578" y="-19176"/>
                                </a:lnTo>
                                <a:lnTo>
                                  <a:pt x="10598" y="-19187"/>
                                </a:lnTo>
                                <a:moveTo>
                                  <a:pt x="10277" y="-18985"/>
                                </a:moveTo>
                                <a:lnTo>
                                  <a:pt x="10290" y="-18990"/>
                                </a:lnTo>
                                <a:lnTo>
                                  <a:pt x="10305" y="-18998"/>
                                </a:lnTo>
                                <a:lnTo>
                                  <a:pt x="10321" y="-19008"/>
                                </a:lnTo>
                                <a:lnTo>
                                  <a:pt x="10336" y="-19015"/>
                                </a:lnTo>
                                <a:moveTo>
                                  <a:pt x="10264" y="-18934"/>
                                </a:moveTo>
                                <a:lnTo>
                                  <a:pt x="10288" y="-18947"/>
                                </a:lnTo>
                                <a:lnTo>
                                  <a:pt x="10308" y="-18961"/>
                                </a:lnTo>
                                <a:lnTo>
                                  <a:pt x="10325" y="-18972"/>
                                </a:lnTo>
                                <a:lnTo>
                                  <a:pt x="10340" y="-18981"/>
                                </a:lnTo>
                                <a:moveTo>
                                  <a:pt x="10276" y="-18847"/>
                                </a:moveTo>
                                <a:lnTo>
                                  <a:pt x="10289" y="-18856"/>
                                </a:lnTo>
                                <a:lnTo>
                                  <a:pt x="10296" y="-18863"/>
                                </a:lnTo>
                                <a:lnTo>
                                  <a:pt x="10301" y="-18871"/>
                                </a:lnTo>
                                <a:lnTo>
                                  <a:pt x="10308" y="-18878"/>
                                </a:lnTo>
                                <a:moveTo>
                                  <a:pt x="10274" y="-18767"/>
                                </a:moveTo>
                                <a:lnTo>
                                  <a:pt x="10289" y="-18783"/>
                                </a:lnTo>
                                <a:lnTo>
                                  <a:pt x="10299" y="-18798"/>
                                </a:lnTo>
                                <a:lnTo>
                                  <a:pt x="10308" y="-18814"/>
                                </a:lnTo>
                                <a:lnTo>
                                  <a:pt x="10321" y="-18830"/>
                                </a:lnTo>
                                <a:moveTo>
                                  <a:pt x="10196" y="-18857"/>
                                </a:moveTo>
                                <a:lnTo>
                                  <a:pt x="10207" y="-18862"/>
                                </a:lnTo>
                                <a:lnTo>
                                  <a:pt x="10221" y="-18867"/>
                                </a:lnTo>
                                <a:lnTo>
                                  <a:pt x="10238" y="-18874"/>
                                </a:lnTo>
                                <a:lnTo>
                                  <a:pt x="10257" y="-18882"/>
                                </a:lnTo>
                              </a:path>
                            </a:pathLst>
                          </a:custGeom>
                          <a:noFill/>
                          <a:ln w="5709">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v:group id="Group 33" style="position:absolute;margin-left:505.5pt;margin-top:40.45pt;width:35.75pt;height:42.1pt;z-index:-6760;mso-position-horizontal-relative:page" coordsize="715,842" coordorigin="10110,809" o:spid="_x0000_s1026" w14:anchorId="161C015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">
                <v:shape id="Freeform 39" style="position:absolute;left:10118;top:823;width:651;height:639;visibility:visible;mso-wrap-style:square;v-text-anchor:top" coordsize="651,639" o:spid="_x0000_s1027" filled="f" strokecolor="#231f20" strokeweight=".31717mm" path="m3,193l40,132,93,82,166,37,248,10,311,2,376,r64,9l500,29r57,39l603,124r32,66l650,258r-7,64l624,384r-38,55l509,491r-94,22l369,525r-4,2l360,528r-5,1l355,542r-2,13l350,569r-2,13l347,595r-1,15l344,624r-3,13l320,635r-21,-1l278,635r-21,l246,635r-16,4l220,636r-13,-2l206,630r-2,-15l195,559,185,511r-7,-43l178,421r60,-7l300,405r57,-20l402,344r19,-40l427,262r-9,-40l396,187,354,156,303,141r-56,2l171,173r-58,48l103,230,92,242r-12,8l68,252r-8,-4l50,239r-9,-9l34,223r-9,-7l16,208,7,200,,192r1,-3l1,193r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">
                  <v:path arrowok="t" o:connecttype="custom" o:connectlocs="40,955;166,860;311,825;440,832;557,891;635,1013;643,1145;586,1262;415,1336;365,1350;355,1352;353,1378;348,1405;346,1433;341,1460;299,1457;257,1458;230,1462;207,1457;204,1438;185,1334;178,1244;300,1228;402,1167;427,1085;396,1010;303,964;171,996;103,1053;80,1073;60,1071;41,1053;25,1039;7,1023;1,1012;3,1016" o:connectangles="0,0,0,0,0,0,0,0,0,0,0,0,0,0,0,0,0,0,0,0,0,0,0,0,0,0,0,0,0,0,0,0,0,0,0,0"/>
                </v:shape>
                <v:shape id="Freeform 38" style="position:absolute;left:10264;top:813;width:551;height:491;visibility:visible;mso-wrap-style:square;v-text-anchor:top" coordsize="551,491" o:spid="_x0000_s1028" filled="f" strokecolor="#231f20" strokeweight=".15858mm" path="m,58l81,23,169,5,242,r70,4l380,21r67,31l497,96r35,59l551,223r-1,69l527,378r-57,64l411,481r-18,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">
                  <v:path arrowok="t" o:connecttype="custom" o:connectlocs="0,872;81,837;169,819;242,814;312,818;380,835;447,866;497,910;532,969;551,1037;550,1106;527,1192;470,1256;411,1295;393,1304" o:connectangles="0,0,0,0,0,0,0,0,0,0,0,0,0,0,0"/>
                </v:shape>
                <v:shape id="Picture 37" style="position:absolute;left:10312;top:1489;width:183;height:162;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">
                  <v:imagedata o:title="" r:id="rId13"/>
                </v:shape>
                <v:shape id="AutoShape 36" style="position:absolute;left:95;top:21129;width:323;height:446;visibility:visible;mso-wrap-style:square;v-text-anchor:top" coordsize="323,446" o:spid="_x0000_s1030" filled="f" strokecolor="#231f20" strokeweight=".15858mm" path="m10365,-19667r15,-4l10382,-19679r15,-5l10408,-19692r12,-12l10431,-19717r7,-12l10442,-19742r4,-19l10447,-19778r-1,-11m10342,-19493r18,l10370,-19497r8,-8l10391,-19518r23,-24l10426,-19564r5,-23l10429,-19614r-1,-12l10422,-19641r-5,-10l10397,-19659r-35,1l10324,-19656r-27,-1l10270,-19648r-15,5l10244,-19637r-1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">
                  <v:path arrowok="t" o:connecttype="custom" o:connectlocs="10365,1463;10380,1459;10382,1451;10397,1446;10408,1438;10420,1426;10431,1413;10438,1401;10442,1388;10446,1369;10447,1352;10446,1341;10342,1637;10360,1637;10370,1633;10378,1625;10391,1612;10414,1588;10426,1566;10431,1543;10429,1516;10428,1504;10422,1489;10417,1479;10397,1471;10362,1472;10324,1474;10297,1473;10270,1482;10255,1487;10244,1493;10233,1501" o:connectangles="0,0,0,0,0,0,0,0,0,0,0,0,0,0,0,0,0,0,0,0,0,0,0,0,0,0,0,0,0,0,0,0"/>
                </v:shape>
                <v:shape id="Picture 35" style="position:absolute;left:10187;top:972;width:154;height:111;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">
                  <v:imagedata o:title="" r:id="rId14"/>
                </v:shape>
                <v:shape id="AutoShape 34" style="position:absolute;left:201;top:20354;width:634;height:1146;visibility:visible;mso-wrap-style:square;v-text-anchor:top" coordsize="634,1146" o:spid="_x0000_s1032" filled="f" strokecolor="#231f20" strokeweight=".15858mm" path="m10382,-19517r7,-5l10414,-19527r-3,-1m10461,-19476r11,-4l10485,-19485r12,-3l10507,-19490t56,51l10552,-19436r-12,2l10527,-19433r-13,4m10605,-19369r-12,6l10592,-19365r-15,8l10571,-19354r-11,4l10553,-19347t64,69l10606,-19273r-8,5l10589,-19261r-11,5l10566,-19251r7,-4l10563,-19247t-19,84l10555,-19167r10,-3l10578,-19176r20,-11m10277,-18985r13,-5l10305,-18998r16,-10l10336,-19015t-72,81l10288,-18947r20,-14l10325,-18972r15,-9m10276,-18847r13,-9l10296,-18863r5,-8l10308,-18878t-34,111l10289,-18783r10,-15l10308,-18814r13,-16m10196,-18857r11,-5l10221,-18867r17,-7l10257,-188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">
                  <v:path arrowok="t" o:connecttype="custom" o:connectlocs="10382,838;10389,833;10414,828;10411,827;10461,879;10472,875;10485,870;10497,867;10507,865;10563,916;10552,919;10540,921;10527,922;10514,926;10605,986;10593,992;10592,990;10577,998;10571,1001;10560,1005;10553,1008;10617,1077;10606,1082;10598,1087;10589,1094;10578,1099;10566,1104;10573,1100;10563,1108;10544,1192;10555,1188;10565,1185;10578,1179;10598,1168;10277,1370;10290,1365;10305,1357;10321,1347;10336,1340;10264,1421;10288,1408;10308,1394;10325,1383;10340,1374;10276,1508;10289,1499;10296,1492;10301,1484;10308,1477;10274,1588;10289,1572;10299,1557;10308,1541;10321,1525;10196,1498;10207,1493;10221,1488;10238,1481;10257,1473" o:connectangles="0,0,0,0,0,0,0,0,0,0,0,0,0,0,0,0,0,0,0,0,0,0,0,0,0,0,0,0,0,0,0,0,0,0,0,0,0,0,0,0,0,0,0,0,0,0,0,0,0,0,0,0,0,0,0,0,0,0,0"/>
                </v:shape>
                <w10:wrap anchorx="page"/>
              </v:group>
            </w:pict>
          </mc:Fallback>
        </mc:AlternateContent>
      </w:r>
      <w:r w:rsidRPr="003978FD">
        <mc:AlternateContent>
          <mc:Choice Requires="wpg">
            <w:drawing>
              <wp:anchor distT="0" distB="0" distL="114300" distR="114300" simplePos="0" relativeHeight="251658248" behindDoc="1" locked="0" layoutInCell="1" allowOverlap="1" wp14:anchorId="06973EE3" wp14:editId="26F039A1">
                <wp:simplePos x="0" y="0"/>
                <wp:positionH relativeFrom="page">
                  <wp:posOffset>18508980</wp:posOffset>
                </wp:positionH>
                <wp:positionV relativeFrom="paragraph">
                  <wp:posOffset>508635</wp:posOffset>
                </wp:positionV>
                <wp:extent cx="769620" cy="679450"/>
                <wp:effectExtent l="11430" t="4445" r="0" b="11430"/>
                <wp:wrapNone/>
                <wp:docPr id="2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679450"/>
                          <a:chOff x="29148" y="801"/>
                          <a:chExt cx="1212" cy="1070"/>
                        </a:xfrm>
                      </wpg:grpSpPr>
                      <pic:pic xmlns:pic="http://schemas.openxmlformats.org/drawingml/2006/picture">
                        <pic:nvPicPr>
                          <pic:cNvPr id="26"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9609" y="1056"/>
                            <a:ext cx="418"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AutoShape 31"/>
                        <wps:cNvSpPr>
                          <a:spLocks/>
                        </wps:cNvSpPr>
                        <wps:spPr bwMode="auto">
                          <a:xfrm>
                            <a:off x="-729" y="20966"/>
                            <a:ext cx="327" cy="216"/>
                          </a:xfrm>
                          <a:custGeom>
                            <a:avLst/>
                            <a:gdLst>
                              <a:gd name="T0" fmla="+- 0 29514 -728"/>
                              <a:gd name="T1" fmla="*/ T0 w 327"/>
                              <a:gd name="T2" fmla="+- 0 1421 20967"/>
                              <a:gd name="T3" fmla="*/ 1421 h 216"/>
                              <a:gd name="T4" fmla="+- 0 29527 -728"/>
                              <a:gd name="T5" fmla="*/ T4 w 327"/>
                              <a:gd name="T6" fmla="+- 0 1421 20967"/>
                              <a:gd name="T7" fmla="*/ 1421 h 216"/>
                              <a:gd name="T8" fmla="+- 0 29541 -728"/>
                              <a:gd name="T9" fmla="*/ T8 w 327"/>
                              <a:gd name="T10" fmla="+- 0 1425 20967"/>
                              <a:gd name="T11" fmla="*/ 1425 h 216"/>
                              <a:gd name="T12" fmla="+- 0 29555 -728"/>
                              <a:gd name="T13" fmla="*/ T12 w 327"/>
                              <a:gd name="T14" fmla="+- 0 1429 20967"/>
                              <a:gd name="T15" fmla="*/ 1429 h 216"/>
                              <a:gd name="T16" fmla="+- 0 29567 -728"/>
                              <a:gd name="T17" fmla="*/ T16 w 327"/>
                              <a:gd name="T18" fmla="+- 0 1433 20967"/>
                              <a:gd name="T19" fmla="*/ 1433 h 216"/>
                              <a:gd name="T20" fmla="+- 0 29588 -728"/>
                              <a:gd name="T21" fmla="*/ T20 w 327"/>
                              <a:gd name="T22" fmla="+- 0 1440 20967"/>
                              <a:gd name="T23" fmla="*/ 1440 h 216"/>
                              <a:gd name="T24" fmla="+- 0 29607 -728"/>
                              <a:gd name="T25" fmla="*/ T24 w 327"/>
                              <a:gd name="T26" fmla="+- 0 1449 20967"/>
                              <a:gd name="T27" fmla="*/ 1449 h 216"/>
                              <a:gd name="T28" fmla="+- 0 29626 -728"/>
                              <a:gd name="T29" fmla="*/ T28 w 327"/>
                              <a:gd name="T30" fmla="+- 0 1460 20967"/>
                              <a:gd name="T31" fmla="*/ 1460 h 216"/>
                              <a:gd name="T32" fmla="+- 0 29643 -728"/>
                              <a:gd name="T33" fmla="*/ T32 w 327"/>
                              <a:gd name="T34" fmla="+- 0 1473 20967"/>
                              <a:gd name="T35" fmla="*/ 1473 h 216"/>
                              <a:gd name="T36" fmla="+- 0 29426 -728"/>
                              <a:gd name="T37" fmla="*/ T36 w 327"/>
                              <a:gd name="T38" fmla="+- 0 1520 20967"/>
                              <a:gd name="T39" fmla="*/ 1520 h 216"/>
                              <a:gd name="T40" fmla="+- 0 29457 -728"/>
                              <a:gd name="T41" fmla="*/ T40 w 327"/>
                              <a:gd name="T42" fmla="+- 0 1527 20967"/>
                              <a:gd name="T43" fmla="*/ 1527 h 216"/>
                              <a:gd name="T44" fmla="+- 0 29487 -728"/>
                              <a:gd name="T45" fmla="*/ T44 w 327"/>
                              <a:gd name="T46" fmla="+- 0 1538 20967"/>
                              <a:gd name="T47" fmla="*/ 1538 h 216"/>
                              <a:gd name="T48" fmla="+- 0 29516 -728"/>
                              <a:gd name="T49" fmla="*/ T48 w 327"/>
                              <a:gd name="T50" fmla="+- 0 1550 20967"/>
                              <a:gd name="T51" fmla="*/ 1550 h 216"/>
                              <a:gd name="T52" fmla="+- 0 29545 -728"/>
                              <a:gd name="T53" fmla="*/ T52 w 327"/>
                              <a:gd name="T54" fmla="+- 0 1564 20967"/>
                              <a:gd name="T55" fmla="*/ 1564 h 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27" h="216">
                                <a:moveTo>
                                  <a:pt x="30242" y="-19546"/>
                                </a:moveTo>
                                <a:lnTo>
                                  <a:pt x="30255" y="-19546"/>
                                </a:lnTo>
                                <a:lnTo>
                                  <a:pt x="30269" y="-19542"/>
                                </a:lnTo>
                                <a:lnTo>
                                  <a:pt x="30283" y="-19538"/>
                                </a:lnTo>
                                <a:lnTo>
                                  <a:pt x="30295" y="-19534"/>
                                </a:lnTo>
                                <a:lnTo>
                                  <a:pt x="30316" y="-19527"/>
                                </a:lnTo>
                                <a:lnTo>
                                  <a:pt x="30335" y="-19518"/>
                                </a:lnTo>
                                <a:lnTo>
                                  <a:pt x="30354" y="-19507"/>
                                </a:lnTo>
                                <a:lnTo>
                                  <a:pt x="30371" y="-19494"/>
                                </a:lnTo>
                                <a:moveTo>
                                  <a:pt x="30154" y="-19447"/>
                                </a:moveTo>
                                <a:lnTo>
                                  <a:pt x="30185" y="-19440"/>
                                </a:lnTo>
                                <a:lnTo>
                                  <a:pt x="30215" y="-19429"/>
                                </a:lnTo>
                                <a:lnTo>
                                  <a:pt x="30244" y="-19417"/>
                                </a:lnTo>
                                <a:lnTo>
                                  <a:pt x="30273" y="-19403"/>
                                </a:lnTo>
                              </a:path>
                            </a:pathLst>
                          </a:custGeom>
                          <a:noFill/>
                          <a:ln w="299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30"/>
                        <wps:cNvSpPr>
                          <a:spLocks/>
                        </wps:cNvSpPr>
                        <wps:spPr bwMode="auto">
                          <a:xfrm>
                            <a:off x="29313" y="998"/>
                            <a:ext cx="754" cy="551"/>
                          </a:xfrm>
                          <a:custGeom>
                            <a:avLst/>
                            <a:gdLst>
                              <a:gd name="T0" fmla="+- 0 30067 29314"/>
                              <a:gd name="T1" fmla="*/ T0 w 754"/>
                              <a:gd name="T2" fmla="+- 0 1006 998"/>
                              <a:gd name="T3" fmla="*/ 1006 h 551"/>
                              <a:gd name="T4" fmla="+- 0 30062 29314"/>
                              <a:gd name="T5" fmla="*/ T4 w 754"/>
                              <a:gd name="T6" fmla="+- 0 1004 998"/>
                              <a:gd name="T7" fmla="*/ 1004 h 551"/>
                              <a:gd name="T8" fmla="+- 0 30056 29314"/>
                              <a:gd name="T9" fmla="*/ T8 w 754"/>
                              <a:gd name="T10" fmla="+- 0 1003 998"/>
                              <a:gd name="T11" fmla="*/ 1003 h 551"/>
                              <a:gd name="T12" fmla="+- 0 30050 29314"/>
                              <a:gd name="T13" fmla="*/ T12 w 754"/>
                              <a:gd name="T14" fmla="+- 0 1001 998"/>
                              <a:gd name="T15" fmla="*/ 1001 h 551"/>
                              <a:gd name="T16" fmla="+- 0 29981 29314"/>
                              <a:gd name="T17" fmla="*/ T16 w 754"/>
                              <a:gd name="T18" fmla="+- 0 998 998"/>
                              <a:gd name="T19" fmla="*/ 998 h 551"/>
                              <a:gd name="T20" fmla="+- 0 29908 29314"/>
                              <a:gd name="T21" fmla="*/ T20 w 754"/>
                              <a:gd name="T22" fmla="+- 0 1017 998"/>
                              <a:gd name="T23" fmla="*/ 1017 h 551"/>
                              <a:gd name="T24" fmla="+- 0 29840 29314"/>
                              <a:gd name="T25" fmla="*/ T24 w 754"/>
                              <a:gd name="T26" fmla="+- 0 1049 998"/>
                              <a:gd name="T27" fmla="*/ 1049 h 551"/>
                              <a:gd name="T28" fmla="+- 0 29784 29314"/>
                              <a:gd name="T29" fmla="*/ T28 w 754"/>
                              <a:gd name="T30" fmla="+- 0 1090 998"/>
                              <a:gd name="T31" fmla="*/ 1090 h 551"/>
                              <a:gd name="T32" fmla="+- 0 29731 29314"/>
                              <a:gd name="T33" fmla="*/ T32 w 754"/>
                              <a:gd name="T34" fmla="+- 0 1137 998"/>
                              <a:gd name="T35" fmla="*/ 1137 h 551"/>
                              <a:gd name="T36" fmla="+- 0 29679 29314"/>
                              <a:gd name="T37" fmla="*/ T36 w 754"/>
                              <a:gd name="T38" fmla="+- 0 1185 998"/>
                              <a:gd name="T39" fmla="*/ 1185 h 551"/>
                              <a:gd name="T40" fmla="+- 0 29627 29314"/>
                              <a:gd name="T41" fmla="*/ T40 w 754"/>
                              <a:gd name="T42" fmla="+- 0 1233 998"/>
                              <a:gd name="T43" fmla="*/ 1233 h 551"/>
                              <a:gd name="T44" fmla="+- 0 29575 29314"/>
                              <a:gd name="T45" fmla="*/ T44 w 754"/>
                              <a:gd name="T46" fmla="+- 0 1279 998"/>
                              <a:gd name="T47" fmla="*/ 1279 h 551"/>
                              <a:gd name="T48" fmla="+- 0 29523 29314"/>
                              <a:gd name="T49" fmla="*/ T48 w 754"/>
                              <a:gd name="T50" fmla="+- 0 1326 998"/>
                              <a:gd name="T51" fmla="*/ 1326 h 551"/>
                              <a:gd name="T52" fmla="+- 0 29472 29314"/>
                              <a:gd name="T53" fmla="*/ T52 w 754"/>
                              <a:gd name="T54" fmla="+- 0 1374 998"/>
                              <a:gd name="T55" fmla="*/ 1374 h 551"/>
                              <a:gd name="T56" fmla="+- 0 29423 29314"/>
                              <a:gd name="T57" fmla="*/ T56 w 754"/>
                              <a:gd name="T58" fmla="+- 0 1424 998"/>
                              <a:gd name="T59" fmla="*/ 1424 h 551"/>
                              <a:gd name="T60" fmla="+- 0 29375 29314"/>
                              <a:gd name="T61" fmla="*/ T60 w 754"/>
                              <a:gd name="T62" fmla="+- 0 1475 998"/>
                              <a:gd name="T63" fmla="*/ 1475 h 551"/>
                              <a:gd name="T64" fmla="+- 0 29360 29314"/>
                              <a:gd name="T65" fmla="*/ T64 w 754"/>
                              <a:gd name="T66" fmla="+- 0 1491 998"/>
                              <a:gd name="T67" fmla="*/ 1491 h 551"/>
                              <a:gd name="T68" fmla="+- 0 29343 29314"/>
                              <a:gd name="T69" fmla="*/ T68 w 754"/>
                              <a:gd name="T70" fmla="+- 0 1509 998"/>
                              <a:gd name="T71" fmla="*/ 1509 h 551"/>
                              <a:gd name="T72" fmla="+- 0 29326 29314"/>
                              <a:gd name="T73" fmla="*/ T72 w 754"/>
                              <a:gd name="T74" fmla="+- 0 1528 998"/>
                              <a:gd name="T75" fmla="*/ 1528 h 551"/>
                              <a:gd name="T76" fmla="+- 0 29314 29314"/>
                              <a:gd name="T77" fmla="*/ T76 w 754"/>
                              <a:gd name="T78" fmla="+- 0 1548 998"/>
                              <a:gd name="T79" fmla="*/ 1548 h 5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54" h="551">
                                <a:moveTo>
                                  <a:pt x="753" y="8"/>
                                </a:moveTo>
                                <a:lnTo>
                                  <a:pt x="748" y="6"/>
                                </a:lnTo>
                                <a:lnTo>
                                  <a:pt x="742" y="5"/>
                                </a:lnTo>
                                <a:lnTo>
                                  <a:pt x="736" y="3"/>
                                </a:lnTo>
                                <a:lnTo>
                                  <a:pt x="667" y="0"/>
                                </a:lnTo>
                                <a:lnTo>
                                  <a:pt x="594" y="19"/>
                                </a:lnTo>
                                <a:lnTo>
                                  <a:pt x="526" y="51"/>
                                </a:lnTo>
                                <a:lnTo>
                                  <a:pt x="470" y="92"/>
                                </a:lnTo>
                                <a:lnTo>
                                  <a:pt x="417" y="139"/>
                                </a:lnTo>
                                <a:lnTo>
                                  <a:pt x="365" y="187"/>
                                </a:lnTo>
                                <a:lnTo>
                                  <a:pt x="313" y="235"/>
                                </a:lnTo>
                                <a:lnTo>
                                  <a:pt x="261" y="281"/>
                                </a:lnTo>
                                <a:lnTo>
                                  <a:pt x="209" y="328"/>
                                </a:lnTo>
                                <a:lnTo>
                                  <a:pt x="158" y="376"/>
                                </a:lnTo>
                                <a:lnTo>
                                  <a:pt x="109" y="426"/>
                                </a:lnTo>
                                <a:lnTo>
                                  <a:pt x="61" y="477"/>
                                </a:lnTo>
                                <a:lnTo>
                                  <a:pt x="46" y="493"/>
                                </a:lnTo>
                                <a:lnTo>
                                  <a:pt x="29" y="511"/>
                                </a:lnTo>
                                <a:lnTo>
                                  <a:pt x="12" y="530"/>
                                </a:lnTo>
                                <a:lnTo>
                                  <a:pt x="0" y="550"/>
                                </a:lnTo>
                              </a:path>
                            </a:pathLst>
                          </a:custGeom>
                          <a:noFill/>
                          <a:ln w="11967">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9204" y="1639"/>
                            <a:ext cx="170"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Freeform 28"/>
                        <wps:cNvSpPr>
                          <a:spLocks/>
                        </wps:cNvSpPr>
                        <wps:spPr bwMode="auto">
                          <a:xfrm>
                            <a:off x="29157" y="1052"/>
                            <a:ext cx="974" cy="810"/>
                          </a:xfrm>
                          <a:custGeom>
                            <a:avLst/>
                            <a:gdLst>
                              <a:gd name="T0" fmla="+- 0 29325 29158"/>
                              <a:gd name="T1" fmla="*/ T0 w 974"/>
                              <a:gd name="T2" fmla="+- 0 1545 1052"/>
                              <a:gd name="T3" fmla="*/ 1545 h 810"/>
                              <a:gd name="T4" fmla="+- 0 29315 29158"/>
                              <a:gd name="T5" fmla="*/ T4 w 974"/>
                              <a:gd name="T6" fmla="+- 0 1550 1052"/>
                              <a:gd name="T7" fmla="*/ 1550 h 810"/>
                              <a:gd name="T8" fmla="+- 0 29314 29158"/>
                              <a:gd name="T9" fmla="*/ T8 w 974"/>
                              <a:gd name="T10" fmla="+- 0 1563 1052"/>
                              <a:gd name="T11" fmla="*/ 1563 h 810"/>
                              <a:gd name="T12" fmla="+- 0 29319 29158"/>
                              <a:gd name="T13" fmla="*/ T12 w 974"/>
                              <a:gd name="T14" fmla="+- 0 1578 1052"/>
                              <a:gd name="T15" fmla="*/ 1578 h 810"/>
                              <a:gd name="T16" fmla="+- 0 29324 29158"/>
                              <a:gd name="T17" fmla="*/ T16 w 974"/>
                              <a:gd name="T18" fmla="+- 0 1590 1052"/>
                              <a:gd name="T19" fmla="*/ 1590 h 810"/>
                              <a:gd name="T20" fmla="+- 0 29329 29158"/>
                              <a:gd name="T21" fmla="*/ T20 w 974"/>
                              <a:gd name="T22" fmla="+- 0 1603 1052"/>
                              <a:gd name="T23" fmla="*/ 1603 h 810"/>
                              <a:gd name="T24" fmla="+- 0 29295 29158"/>
                              <a:gd name="T25" fmla="*/ T24 w 974"/>
                              <a:gd name="T26" fmla="+- 0 1660 1052"/>
                              <a:gd name="T27" fmla="*/ 1660 h 810"/>
                              <a:gd name="T28" fmla="+- 0 29246 29158"/>
                              <a:gd name="T29" fmla="*/ T28 w 974"/>
                              <a:gd name="T30" fmla="+- 0 1696 1052"/>
                              <a:gd name="T31" fmla="*/ 1696 h 810"/>
                              <a:gd name="T32" fmla="+- 0 29224 29158"/>
                              <a:gd name="T33" fmla="*/ T32 w 974"/>
                              <a:gd name="T34" fmla="+- 0 1715 1052"/>
                              <a:gd name="T35" fmla="*/ 1715 h 810"/>
                              <a:gd name="T36" fmla="+- 0 29201 29158"/>
                              <a:gd name="T37" fmla="*/ T36 w 974"/>
                              <a:gd name="T38" fmla="+- 0 1735 1052"/>
                              <a:gd name="T39" fmla="*/ 1735 h 810"/>
                              <a:gd name="T40" fmla="+- 0 29180 29158"/>
                              <a:gd name="T41" fmla="*/ T40 w 974"/>
                              <a:gd name="T42" fmla="+- 0 1759 1052"/>
                              <a:gd name="T43" fmla="*/ 1759 h 810"/>
                              <a:gd name="T44" fmla="+- 0 29164 29158"/>
                              <a:gd name="T45" fmla="*/ T44 w 974"/>
                              <a:gd name="T46" fmla="+- 0 1785 1052"/>
                              <a:gd name="T47" fmla="*/ 1785 h 810"/>
                              <a:gd name="T48" fmla="+- 0 29158 29158"/>
                              <a:gd name="T49" fmla="*/ T48 w 974"/>
                              <a:gd name="T50" fmla="+- 0 1814 1052"/>
                              <a:gd name="T51" fmla="*/ 1814 h 810"/>
                              <a:gd name="T52" fmla="+- 0 29166 29158"/>
                              <a:gd name="T53" fmla="*/ T52 w 974"/>
                              <a:gd name="T54" fmla="+- 0 1845 1052"/>
                              <a:gd name="T55" fmla="*/ 1845 h 810"/>
                              <a:gd name="T56" fmla="+- 0 29186 29158"/>
                              <a:gd name="T57" fmla="*/ T56 w 974"/>
                              <a:gd name="T58" fmla="+- 0 1860 1052"/>
                              <a:gd name="T59" fmla="*/ 1860 h 810"/>
                              <a:gd name="T60" fmla="+- 0 29214 29158"/>
                              <a:gd name="T61" fmla="*/ T60 w 974"/>
                              <a:gd name="T62" fmla="+- 0 1861 1052"/>
                              <a:gd name="T63" fmla="*/ 1861 h 810"/>
                              <a:gd name="T64" fmla="+- 0 29245 29158"/>
                              <a:gd name="T65" fmla="*/ T64 w 974"/>
                              <a:gd name="T66" fmla="+- 0 1854 1052"/>
                              <a:gd name="T67" fmla="*/ 1854 h 810"/>
                              <a:gd name="T68" fmla="+- 0 29303 29158"/>
                              <a:gd name="T69" fmla="*/ T68 w 974"/>
                              <a:gd name="T70" fmla="+- 0 1817 1052"/>
                              <a:gd name="T71" fmla="*/ 1817 h 810"/>
                              <a:gd name="T72" fmla="+- 0 29351 29158"/>
                              <a:gd name="T73" fmla="*/ T72 w 974"/>
                              <a:gd name="T74" fmla="+- 0 1769 1052"/>
                              <a:gd name="T75" fmla="*/ 1769 h 810"/>
                              <a:gd name="T76" fmla="+- 0 29383 29158"/>
                              <a:gd name="T77" fmla="*/ T76 w 974"/>
                              <a:gd name="T78" fmla="+- 0 1729 1052"/>
                              <a:gd name="T79" fmla="*/ 1729 h 810"/>
                              <a:gd name="T80" fmla="+- 0 29400 29158"/>
                              <a:gd name="T81" fmla="*/ T80 w 974"/>
                              <a:gd name="T82" fmla="+- 0 1708 1052"/>
                              <a:gd name="T83" fmla="*/ 1708 h 810"/>
                              <a:gd name="T84" fmla="+- 0 29463 29158"/>
                              <a:gd name="T85" fmla="*/ T84 w 974"/>
                              <a:gd name="T86" fmla="+- 0 1666 1052"/>
                              <a:gd name="T87" fmla="*/ 1666 h 810"/>
                              <a:gd name="T88" fmla="+- 0 29491 29158"/>
                              <a:gd name="T89" fmla="*/ T88 w 974"/>
                              <a:gd name="T90" fmla="+- 0 1663 1052"/>
                              <a:gd name="T91" fmla="*/ 1663 h 810"/>
                              <a:gd name="T92" fmla="+- 0 29519 29158"/>
                              <a:gd name="T93" fmla="*/ T92 w 974"/>
                              <a:gd name="T94" fmla="+- 0 1659 1052"/>
                              <a:gd name="T95" fmla="*/ 1659 h 810"/>
                              <a:gd name="T96" fmla="+- 0 29547 29158"/>
                              <a:gd name="T97" fmla="*/ T96 w 974"/>
                              <a:gd name="T98" fmla="+- 0 1647 1052"/>
                              <a:gd name="T99" fmla="*/ 1647 h 810"/>
                              <a:gd name="T100" fmla="+- 0 29570 29158"/>
                              <a:gd name="T101" fmla="*/ T100 w 974"/>
                              <a:gd name="T102" fmla="+- 0 1626 1052"/>
                              <a:gd name="T103" fmla="*/ 1626 h 810"/>
                              <a:gd name="T104" fmla="+- 0 29592 29158"/>
                              <a:gd name="T105" fmla="*/ T104 w 974"/>
                              <a:gd name="T106" fmla="+- 0 1601 1052"/>
                              <a:gd name="T107" fmla="*/ 1601 h 810"/>
                              <a:gd name="T108" fmla="+- 0 29614 29158"/>
                              <a:gd name="T109" fmla="*/ T108 w 974"/>
                              <a:gd name="T110" fmla="+- 0 1576 1052"/>
                              <a:gd name="T111" fmla="*/ 1576 h 810"/>
                              <a:gd name="T112" fmla="+- 0 29636 29158"/>
                              <a:gd name="T113" fmla="*/ T112 w 974"/>
                              <a:gd name="T114" fmla="+- 0 1552 1052"/>
                              <a:gd name="T115" fmla="*/ 1552 h 810"/>
                              <a:gd name="T116" fmla="+- 0 29695 29158"/>
                              <a:gd name="T117" fmla="*/ T116 w 974"/>
                              <a:gd name="T118" fmla="+- 0 1496 1052"/>
                              <a:gd name="T119" fmla="*/ 1496 h 810"/>
                              <a:gd name="T120" fmla="+- 0 29754 29158"/>
                              <a:gd name="T121" fmla="*/ T120 w 974"/>
                              <a:gd name="T122" fmla="+- 0 1438 1052"/>
                              <a:gd name="T123" fmla="*/ 1438 h 810"/>
                              <a:gd name="T124" fmla="+- 0 29814 29158"/>
                              <a:gd name="T125" fmla="*/ T124 w 974"/>
                              <a:gd name="T126" fmla="+- 0 1382 1052"/>
                              <a:gd name="T127" fmla="*/ 1382 h 810"/>
                              <a:gd name="T128" fmla="+- 0 29876 29158"/>
                              <a:gd name="T129" fmla="*/ T128 w 974"/>
                              <a:gd name="T130" fmla="+- 0 1328 1052"/>
                              <a:gd name="T131" fmla="*/ 1328 h 810"/>
                              <a:gd name="T132" fmla="+- 0 29923 29158"/>
                              <a:gd name="T133" fmla="*/ T132 w 974"/>
                              <a:gd name="T134" fmla="+- 0 1291 1052"/>
                              <a:gd name="T135" fmla="*/ 1291 h 810"/>
                              <a:gd name="T136" fmla="+- 0 29971 29158"/>
                              <a:gd name="T137" fmla="*/ T136 w 974"/>
                              <a:gd name="T138" fmla="+- 0 1254 1052"/>
                              <a:gd name="T139" fmla="*/ 1254 h 810"/>
                              <a:gd name="T140" fmla="+- 0 30018 29158"/>
                              <a:gd name="T141" fmla="*/ T140 w 974"/>
                              <a:gd name="T142" fmla="+- 0 1216 1052"/>
                              <a:gd name="T143" fmla="*/ 1216 h 810"/>
                              <a:gd name="T144" fmla="+- 0 30065 29158"/>
                              <a:gd name="T145" fmla="*/ T144 w 974"/>
                              <a:gd name="T146" fmla="+- 0 1178 1052"/>
                              <a:gd name="T147" fmla="*/ 1178 h 810"/>
                              <a:gd name="T148" fmla="+- 0 30119 29158"/>
                              <a:gd name="T149" fmla="*/ T148 w 974"/>
                              <a:gd name="T150" fmla="+- 0 1115 1052"/>
                              <a:gd name="T151" fmla="*/ 1115 h 810"/>
                              <a:gd name="T152" fmla="+- 0 30131 29158"/>
                              <a:gd name="T153" fmla="*/ T152 w 974"/>
                              <a:gd name="T154" fmla="+- 0 1074 1052"/>
                              <a:gd name="T155" fmla="*/ 1074 h 810"/>
                              <a:gd name="T156" fmla="+- 0 30129 29158"/>
                              <a:gd name="T157" fmla="*/ T156 w 974"/>
                              <a:gd name="T158" fmla="+- 0 1062 1052"/>
                              <a:gd name="T159" fmla="*/ 1062 h 810"/>
                              <a:gd name="T160" fmla="+- 0 30125 29158"/>
                              <a:gd name="T161" fmla="*/ T160 w 974"/>
                              <a:gd name="T162" fmla="+- 0 1052 1052"/>
                              <a:gd name="T163" fmla="*/ 1052 h 8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974" h="810">
                                <a:moveTo>
                                  <a:pt x="167" y="493"/>
                                </a:moveTo>
                                <a:lnTo>
                                  <a:pt x="157" y="498"/>
                                </a:lnTo>
                                <a:lnTo>
                                  <a:pt x="156" y="511"/>
                                </a:lnTo>
                                <a:lnTo>
                                  <a:pt x="161" y="526"/>
                                </a:lnTo>
                                <a:lnTo>
                                  <a:pt x="166" y="538"/>
                                </a:lnTo>
                                <a:lnTo>
                                  <a:pt x="171" y="551"/>
                                </a:lnTo>
                                <a:lnTo>
                                  <a:pt x="137" y="608"/>
                                </a:lnTo>
                                <a:lnTo>
                                  <a:pt x="88" y="644"/>
                                </a:lnTo>
                                <a:lnTo>
                                  <a:pt x="66" y="663"/>
                                </a:lnTo>
                                <a:lnTo>
                                  <a:pt x="43" y="683"/>
                                </a:lnTo>
                                <a:lnTo>
                                  <a:pt x="22" y="707"/>
                                </a:lnTo>
                                <a:lnTo>
                                  <a:pt x="6" y="733"/>
                                </a:lnTo>
                                <a:lnTo>
                                  <a:pt x="0" y="762"/>
                                </a:lnTo>
                                <a:lnTo>
                                  <a:pt x="8" y="793"/>
                                </a:lnTo>
                                <a:lnTo>
                                  <a:pt x="28" y="808"/>
                                </a:lnTo>
                                <a:lnTo>
                                  <a:pt x="56" y="809"/>
                                </a:lnTo>
                                <a:lnTo>
                                  <a:pt x="87" y="802"/>
                                </a:lnTo>
                                <a:lnTo>
                                  <a:pt x="145" y="765"/>
                                </a:lnTo>
                                <a:lnTo>
                                  <a:pt x="193" y="717"/>
                                </a:lnTo>
                                <a:lnTo>
                                  <a:pt x="225" y="677"/>
                                </a:lnTo>
                                <a:lnTo>
                                  <a:pt x="242" y="656"/>
                                </a:lnTo>
                                <a:lnTo>
                                  <a:pt x="305" y="614"/>
                                </a:lnTo>
                                <a:lnTo>
                                  <a:pt x="333" y="611"/>
                                </a:lnTo>
                                <a:lnTo>
                                  <a:pt x="361" y="607"/>
                                </a:lnTo>
                                <a:lnTo>
                                  <a:pt x="389" y="595"/>
                                </a:lnTo>
                                <a:lnTo>
                                  <a:pt x="412" y="574"/>
                                </a:lnTo>
                                <a:lnTo>
                                  <a:pt x="434" y="549"/>
                                </a:lnTo>
                                <a:lnTo>
                                  <a:pt x="456" y="524"/>
                                </a:lnTo>
                                <a:lnTo>
                                  <a:pt x="478" y="500"/>
                                </a:lnTo>
                                <a:lnTo>
                                  <a:pt x="537" y="444"/>
                                </a:lnTo>
                                <a:lnTo>
                                  <a:pt x="596" y="386"/>
                                </a:lnTo>
                                <a:lnTo>
                                  <a:pt x="656" y="330"/>
                                </a:lnTo>
                                <a:lnTo>
                                  <a:pt x="718" y="276"/>
                                </a:lnTo>
                                <a:lnTo>
                                  <a:pt x="765" y="239"/>
                                </a:lnTo>
                                <a:lnTo>
                                  <a:pt x="813" y="202"/>
                                </a:lnTo>
                                <a:lnTo>
                                  <a:pt x="860" y="164"/>
                                </a:lnTo>
                                <a:lnTo>
                                  <a:pt x="907" y="126"/>
                                </a:lnTo>
                                <a:lnTo>
                                  <a:pt x="961" y="63"/>
                                </a:lnTo>
                                <a:lnTo>
                                  <a:pt x="973" y="22"/>
                                </a:lnTo>
                                <a:lnTo>
                                  <a:pt x="971" y="10"/>
                                </a:lnTo>
                                <a:lnTo>
                                  <a:pt x="967" y="0"/>
                                </a:lnTo>
                              </a:path>
                            </a:pathLst>
                          </a:custGeom>
                          <a:noFill/>
                          <a:ln w="11967">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27"/>
                        <wps:cNvSpPr>
                          <a:spLocks/>
                        </wps:cNvSpPr>
                        <wps:spPr bwMode="auto">
                          <a:xfrm>
                            <a:off x="29204" y="1064"/>
                            <a:ext cx="794" cy="757"/>
                          </a:xfrm>
                          <a:custGeom>
                            <a:avLst/>
                            <a:gdLst>
                              <a:gd name="T0" fmla="+- 0 29998 29205"/>
                              <a:gd name="T1" fmla="*/ T0 w 794"/>
                              <a:gd name="T2" fmla="+- 0 1069 1065"/>
                              <a:gd name="T3" fmla="*/ 1069 h 757"/>
                              <a:gd name="T4" fmla="+- 0 29997 29205"/>
                              <a:gd name="T5" fmla="*/ T4 w 794"/>
                              <a:gd name="T6" fmla="+- 0 1069 1065"/>
                              <a:gd name="T7" fmla="*/ 1069 h 757"/>
                              <a:gd name="T8" fmla="+- 0 29997 29205"/>
                              <a:gd name="T9" fmla="*/ T8 w 794"/>
                              <a:gd name="T10" fmla="+- 0 1068 1065"/>
                              <a:gd name="T11" fmla="*/ 1068 h 757"/>
                              <a:gd name="T12" fmla="+- 0 29997 29205"/>
                              <a:gd name="T13" fmla="*/ T12 w 794"/>
                              <a:gd name="T14" fmla="+- 0 1068 1065"/>
                              <a:gd name="T15" fmla="*/ 1068 h 757"/>
                              <a:gd name="T16" fmla="+- 0 29975 29205"/>
                              <a:gd name="T17" fmla="*/ T16 w 794"/>
                              <a:gd name="T18" fmla="+- 0 1065 1065"/>
                              <a:gd name="T19" fmla="*/ 1065 h 757"/>
                              <a:gd name="T20" fmla="+- 0 29939 29205"/>
                              <a:gd name="T21" fmla="*/ T20 w 794"/>
                              <a:gd name="T22" fmla="+- 0 1087 1065"/>
                              <a:gd name="T23" fmla="*/ 1087 h 757"/>
                              <a:gd name="T24" fmla="+- 0 29902 29205"/>
                              <a:gd name="T25" fmla="*/ T24 w 794"/>
                              <a:gd name="T26" fmla="+- 0 1116 1065"/>
                              <a:gd name="T27" fmla="*/ 1116 h 757"/>
                              <a:gd name="T28" fmla="+- 0 29878 29205"/>
                              <a:gd name="T29" fmla="*/ T28 w 794"/>
                              <a:gd name="T30" fmla="+- 0 1135 1065"/>
                              <a:gd name="T31" fmla="*/ 1135 h 757"/>
                              <a:gd name="T32" fmla="+- 0 29838 29205"/>
                              <a:gd name="T33" fmla="*/ T32 w 794"/>
                              <a:gd name="T34" fmla="+- 0 1166 1065"/>
                              <a:gd name="T35" fmla="*/ 1166 h 757"/>
                              <a:gd name="T36" fmla="+- 0 29800 29205"/>
                              <a:gd name="T37" fmla="*/ T36 w 794"/>
                              <a:gd name="T38" fmla="+- 0 1199 1065"/>
                              <a:gd name="T39" fmla="*/ 1199 h 757"/>
                              <a:gd name="T40" fmla="+- 0 29764 29205"/>
                              <a:gd name="T41" fmla="*/ T40 w 794"/>
                              <a:gd name="T42" fmla="+- 0 1233 1065"/>
                              <a:gd name="T43" fmla="*/ 1233 h 757"/>
                              <a:gd name="T44" fmla="+- 0 29726 29205"/>
                              <a:gd name="T45" fmla="*/ T44 w 794"/>
                              <a:gd name="T46" fmla="+- 0 1267 1065"/>
                              <a:gd name="T47" fmla="*/ 1267 h 757"/>
                              <a:gd name="T48" fmla="+- 0 29688 29205"/>
                              <a:gd name="T49" fmla="*/ T48 w 794"/>
                              <a:gd name="T50" fmla="+- 0 1302 1065"/>
                              <a:gd name="T51" fmla="*/ 1302 h 757"/>
                              <a:gd name="T52" fmla="+- 0 29650 29205"/>
                              <a:gd name="T53" fmla="*/ T52 w 794"/>
                              <a:gd name="T54" fmla="+- 0 1338 1065"/>
                              <a:gd name="T55" fmla="*/ 1338 h 757"/>
                              <a:gd name="T56" fmla="+- 0 29613 29205"/>
                              <a:gd name="T57" fmla="*/ T56 w 794"/>
                              <a:gd name="T58" fmla="+- 0 1376 1065"/>
                              <a:gd name="T59" fmla="*/ 1376 h 757"/>
                              <a:gd name="T60" fmla="+- 0 29577 29205"/>
                              <a:gd name="T61" fmla="*/ T60 w 794"/>
                              <a:gd name="T62" fmla="+- 0 1413 1065"/>
                              <a:gd name="T63" fmla="*/ 1413 h 757"/>
                              <a:gd name="T64" fmla="+- 0 29537 29205"/>
                              <a:gd name="T65" fmla="*/ T64 w 794"/>
                              <a:gd name="T66" fmla="+- 0 1453 1065"/>
                              <a:gd name="T67" fmla="*/ 1453 h 757"/>
                              <a:gd name="T68" fmla="+- 0 29454 29205"/>
                              <a:gd name="T69" fmla="*/ T68 w 794"/>
                              <a:gd name="T70" fmla="+- 0 1530 1065"/>
                              <a:gd name="T71" fmla="*/ 1530 h 757"/>
                              <a:gd name="T72" fmla="+- 0 29397 29205"/>
                              <a:gd name="T73" fmla="*/ T72 w 794"/>
                              <a:gd name="T74" fmla="+- 0 1587 1065"/>
                              <a:gd name="T75" fmla="*/ 1587 h 757"/>
                              <a:gd name="T76" fmla="+- 0 29349 29205"/>
                              <a:gd name="T77" fmla="*/ T76 w 794"/>
                              <a:gd name="T78" fmla="+- 0 1639 1065"/>
                              <a:gd name="T79" fmla="*/ 1639 h 757"/>
                              <a:gd name="T80" fmla="+- 0 29336 29205"/>
                              <a:gd name="T81" fmla="*/ T80 w 794"/>
                              <a:gd name="T82" fmla="+- 0 1654 1065"/>
                              <a:gd name="T83" fmla="*/ 1654 h 757"/>
                              <a:gd name="T84" fmla="+- 0 29323 29205"/>
                              <a:gd name="T85" fmla="*/ T84 w 794"/>
                              <a:gd name="T86" fmla="+- 0 1668 1065"/>
                              <a:gd name="T87" fmla="*/ 1668 h 757"/>
                              <a:gd name="T88" fmla="+- 0 29310 29205"/>
                              <a:gd name="T89" fmla="*/ T88 w 794"/>
                              <a:gd name="T90" fmla="+- 0 1682 1065"/>
                              <a:gd name="T91" fmla="*/ 1682 h 757"/>
                              <a:gd name="T92" fmla="+- 0 29297 29205"/>
                              <a:gd name="T93" fmla="*/ T92 w 794"/>
                              <a:gd name="T94" fmla="+- 0 1696 1065"/>
                              <a:gd name="T95" fmla="*/ 1696 h 757"/>
                              <a:gd name="T96" fmla="+- 0 29276 29205"/>
                              <a:gd name="T97" fmla="*/ T96 w 794"/>
                              <a:gd name="T98" fmla="+- 0 1719 1065"/>
                              <a:gd name="T99" fmla="*/ 1719 h 757"/>
                              <a:gd name="T100" fmla="+- 0 29240 29205"/>
                              <a:gd name="T101" fmla="*/ T100 w 794"/>
                              <a:gd name="T102" fmla="+- 0 1758 1065"/>
                              <a:gd name="T103" fmla="*/ 1758 h 757"/>
                              <a:gd name="T104" fmla="+- 0 29209 29205"/>
                              <a:gd name="T105" fmla="*/ T104 w 794"/>
                              <a:gd name="T106" fmla="+- 0 1798 1065"/>
                              <a:gd name="T107" fmla="*/ 1798 h 757"/>
                              <a:gd name="T108" fmla="+- 0 29205 29205"/>
                              <a:gd name="T109" fmla="*/ T108 w 794"/>
                              <a:gd name="T110" fmla="+- 0 1822 1065"/>
                              <a:gd name="T111" fmla="*/ 1822 h 757"/>
                              <a:gd name="T112" fmla="+- 0 29217 29205"/>
                              <a:gd name="T113" fmla="*/ T112 w 794"/>
                              <a:gd name="T114" fmla="+- 0 1818 1065"/>
                              <a:gd name="T115" fmla="*/ 1818 h 757"/>
                              <a:gd name="T116" fmla="+- 0 29232 29205"/>
                              <a:gd name="T117" fmla="*/ T116 w 794"/>
                              <a:gd name="T118" fmla="+- 0 1804 1065"/>
                              <a:gd name="T119" fmla="*/ 1804 h 757"/>
                              <a:gd name="T120" fmla="+- 0 29247 29205"/>
                              <a:gd name="T121" fmla="*/ T120 w 794"/>
                              <a:gd name="T122" fmla="+- 0 1787 1065"/>
                              <a:gd name="T123" fmla="*/ 1787 h 757"/>
                              <a:gd name="T124" fmla="+- 0 29257 29205"/>
                              <a:gd name="T125" fmla="*/ T124 w 794"/>
                              <a:gd name="T126" fmla="+- 0 1775 1065"/>
                              <a:gd name="T127" fmla="*/ 1775 h 757"/>
                              <a:gd name="T128" fmla="+- 0 29273 29205"/>
                              <a:gd name="T129" fmla="*/ T128 w 794"/>
                              <a:gd name="T130" fmla="+- 0 1756 1065"/>
                              <a:gd name="T131" fmla="*/ 1756 h 757"/>
                              <a:gd name="T132" fmla="+- 0 29289 29205"/>
                              <a:gd name="T133" fmla="*/ T132 w 794"/>
                              <a:gd name="T134" fmla="+- 0 1738 1065"/>
                              <a:gd name="T135" fmla="*/ 1738 h 757"/>
                              <a:gd name="T136" fmla="+- 0 29306 29205"/>
                              <a:gd name="T137" fmla="*/ T136 w 794"/>
                              <a:gd name="T138" fmla="+- 0 1720 1065"/>
                              <a:gd name="T139" fmla="*/ 1720 h 757"/>
                              <a:gd name="T140" fmla="+- 0 29322 29205"/>
                              <a:gd name="T141" fmla="*/ T140 w 794"/>
                              <a:gd name="T142" fmla="+- 0 1702 1065"/>
                              <a:gd name="T143" fmla="*/ 1702 h 757"/>
                              <a:gd name="T144" fmla="+- 0 29374 29205"/>
                              <a:gd name="T145" fmla="*/ T144 w 794"/>
                              <a:gd name="T146" fmla="+- 0 1647 1065"/>
                              <a:gd name="T147" fmla="*/ 1647 h 757"/>
                              <a:gd name="T148" fmla="+- 0 29402 29205"/>
                              <a:gd name="T149" fmla="*/ T148 w 794"/>
                              <a:gd name="T150" fmla="+- 0 1619 1065"/>
                              <a:gd name="T151" fmla="*/ 1619 h 757"/>
                              <a:gd name="T152" fmla="+- 0 29416 29205"/>
                              <a:gd name="T153" fmla="*/ T152 w 794"/>
                              <a:gd name="T154" fmla="+- 0 1605 1065"/>
                              <a:gd name="T155" fmla="*/ 1605 h 757"/>
                              <a:gd name="T156" fmla="+- 0 29486 29205"/>
                              <a:gd name="T157" fmla="*/ T156 w 794"/>
                              <a:gd name="T158" fmla="+- 0 1533 1065"/>
                              <a:gd name="T159" fmla="*/ 1533 h 757"/>
                              <a:gd name="T160" fmla="+- 0 29544 29205"/>
                              <a:gd name="T161" fmla="*/ T160 w 794"/>
                              <a:gd name="T162" fmla="+- 0 1476 1065"/>
                              <a:gd name="T163" fmla="*/ 1476 h 757"/>
                              <a:gd name="T164" fmla="+- 0 29603 29205"/>
                              <a:gd name="T165" fmla="*/ T164 w 794"/>
                              <a:gd name="T166" fmla="+- 0 1421 1065"/>
                              <a:gd name="T167" fmla="*/ 1421 h 757"/>
                              <a:gd name="T168" fmla="+- 0 29662 29205"/>
                              <a:gd name="T169" fmla="*/ T168 w 794"/>
                              <a:gd name="T170" fmla="+- 0 1366 1065"/>
                              <a:gd name="T171" fmla="*/ 1366 h 757"/>
                              <a:gd name="T172" fmla="+- 0 29721 29205"/>
                              <a:gd name="T173" fmla="*/ T172 w 794"/>
                              <a:gd name="T174" fmla="+- 0 1311 1065"/>
                              <a:gd name="T175" fmla="*/ 1311 h 757"/>
                              <a:gd name="T176" fmla="+- 0 29753 29205"/>
                              <a:gd name="T177" fmla="*/ T176 w 794"/>
                              <a:gd name="T178" fmla="+- 0 1282 1065"/>
                              <a:gd name="T179" fmla="*/ 1282 h 757"/>
                              <a:gd name="T180" fmla="+- 0 29785 29205"/>
                              <a:gd name="T181" fmla="*/ T180 w 794"/>
                              <a:gd name="T182" fmla="+- 0 1254 1065"/>
                              <a:gd name="T183" fmla="*/ 1254 h 757"/>
                              <a:gd name="T184" fmla="+- 0 29817 29205"/>
                              <a:gd name="T185" fmla="*/ T184 w 794"/>
                              <a:gd name="T186" fmla="+- 0 1226 1065"/>
                              <a:gd name="T187" fmla="*/ 1226 h 757"/>
                              <a:gd name="T188" fmla="+- 0 29850 29205"/>
                              <a:gd name="T189" fmla="*/ T188 w 794"/>
                              <a:gd name="T190" fmla="+- 0 1199 1065"/>
                              <a:gd name="T191" fmla="*/ 1199 h 757"/>
                              <a:gd name="T192" fmla="+- 0 29867 29205"/>
                              <a:gd name="T193" fmla="*/ T192 w 794"/>
                              <a:gd name="T194" fmla="+- 0 1186 1065"/>
                              <a:gd name="T195" fmla="*/ 1186 h 757"/>
                              <a:gd name="T196" fmla="+- 0 29883 29205"/>
                              <a:gd name="T197" fmla="*/ T196 w 794"/>
                              <a:gd name="T198" fmla="+- 0 1172 1065"/>
                              <a:gd name="T199" fmla="*/ 1172 h 757"/>
                              <a:gd name="T200" fmla="+- 0 29900 29205"/>
                              <a:gd name="T201" fmla="*/ T200 w 794"/>
                              <a:gd name="T202" fmla="+- 0 1158 1065"/>
                              <a:gd name="T203" fmla="*/ 1158 h 757"/>
                              <a:gd name="T204" fmla="+- 0 29916 29205"/>
                              <a:gd name="T205" fmla="*/ T204 w 794"/>
                              <a:gd name="T206" fmla="+- 0 1144 1065"/>
                              <a:gd name="T207" fmla="*/ 1144 h 757"/>
                              <a:gd name="T208" fmla="+- 0 29932 29205"/>
                              <a:gd name="T209" fmla="*/ T208 w 794"/>
                              <a:gd name="T210" fmla="+- 0 1132 1065"/>
                              <a:gd name="T211" fmla="*/ 1132 h 757"/>
                              <a:gd name="T212" fmla="+- 0 29950 29205"/>
                              <a:gd name="T213" fmla="*/ T212 w 794"/>
                              <a:gd name="T214" fmla="+- 0 1121 1065"/>
                              <a:gd name="T215" fmla="*/ 1121 h 757"/>
                              <a:gd name="T216" fmla="+- 0 29966 29205"/>
                              <a:gd name="T217" fmla="*/ T216 w 794"/>
                              <a:gd name="T218" fmla="+- 0 1110 1065"/>
                              <a:gd name="T219" fmla="*/ 1110 h 757"/>
                              <a:gd name="T220" fmla="+- 0 29981 29205"/>
                              <a:gd name="T221" fmla="*/ T220 w 794"/>
                              <a:gd name="T222" fmla="+- 0 1096 1065"/>
                              <a:gd name="T223" fmla="*/ 1096 h 757"/>
                              <a:gd name="T224" fmla="+- 0 29987 29205"/>
                              <a:gd name="T225" fmla="*/ T224 w 794"/>
                              <a:gd name="T226" fmla="+- 0 1089 1065"/>
                              <a:gd name="T227" fmla="*/ 1089 h 757"/>
                              <a:gd name="T228" fmla="+- 0 29995 29205"/>
                              <a:gd name="T229" fmla="*/ T228 w 794"/>
                              <a:gd name="T230" fmla="+- 0 1077 1065"/>
                              <a:gd name="T231" fmla="*/ 1077 h 757"/>
                              <a:gd name="T232" fmla="+- 0 29995 29205"/>
                              <a:gd name="T233" fmla="*/ T232 w 794"/>
                              <a:gd name="T234" fmla="+- 0 1069 1065"/>
                              <a:gd name="T235" fmla="*/ 1069 h 7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794" h="757">
                                <a:moveTo>
                                  <a:pt x="793" y="4"/>
                                </a:moveTo>
                                <a:lnTo>
                                  <a:pt x="792" y="4"/>
                                </a:lnTo>
                                <a:lnTo>
                                  <a:pt x="792" y="3"/>
                                </a:lnTo>
                                <a:lnTo>
                                  <a:pt x="770" y="0"/>
                                </a:lnTo>
                                <a:lnTo>
                                  <a:pt x="734" y="22"/>
                                </a:lnTo>
                                <a:lnTo>
                                  <a:pt x="697" y="51"/>
                                </a:lnTo>
                                <a:lnTo>
                                  <a:pt x="673" y="70"/>
                                </a:lnTo>
                                <a:lnTo>
                                  <a:pt x="633" y="101"/>
                                </a:lnTo>
                                <a:lnTo>
                                  <a:pt x="595" y="134"/>
                                </a:lnTo>
                                <a:lnTo>
                                  <a:pt x="559" y="168"/>
                                </a:lnTo>
                                <a:lnTo>
                                  <a:pt x="521" y="202"/>
                                </a:lnTo>
                                <a:lnTo>
                                  <a:pt x="483" y="237"/>
                                </a:lnTo>
                                <a:lnTo>
                                  <a:pt x="445" y="273"/>
                                </a:lnTo>
                                <a:lnTo>
                                  <a:pt x="408" y="311"/>
                                </a:lnTo>
                                <a:lnTo>
                                  <a:pt x="372" y="348"/>
                                </a:lnTo>
                                <a:lnTo>
                                  <a:pt x="332" y="388"/>
                                </a:lnTo>
                                <a:lnTo>
                                  <a:pt x="249" y="465"/>
                                </a:lnTo>
                                <a:lnTo>
                                  <a:pt x="192" y="522"/>
                                </a:lnTo>
                                <a:lnTo>
                                  <a:pt x="144" y="574"/>
                                </a:lnTo>
                                <a:lnTo>
                                  <a:pt x="131" y="589"/>
                                </a:lnTo>
                                <a:lnTo>
                                  <a:pt x="118" y="603"/>
                                </a:lnTo>
                                <a:lnTo>
                                  <a:pt x="105" y="617"/>
                                </a:lnTo>
                                <a:lnTo>
                                  <a:pt x="92" y="631"/>
                                </a:lnTo>
                                <a:lnTo>
                                  <a:pt x="71" y="654"/>
                                </a:lnTo>
                                <a:lnTo>
                                  <a:pt x="35" y="693"/>
                                </a:lnTo>
                                <a:lnTo>
                                  <a:pt x="4" y="733"/>
                                </a:lnTo>
                                <a:lnTo>
                                  <a:pt x="0" y="757"/>
                                </a:lnTo>
                                <a:lnTo>
                                  <a:pt x="12" y="753"/>
                                </a:lnTo>
                                <a:lnTo>
                                  <a:pt x="27" y="739"/>
                                </a:lnTo>
                                <a:lnTo>
                                  <a:pt x="42" y="722"/>
                                </a:lnTo>
                                <a:lnTo>
                                  <a:pt x="52" y="710"/>
                                </a:lnTo>
                                <a:lnTo>
                                  <a:pt x="68" y="691"/>
                                </a:lnTo>
                                <a:lnTo>
                                  <a:pt x="84" y="673"/>
                                </a:lnTo>
                                <a:lnTo>
                                  <a:pt x="101" y="655"/>
                                </a:lnTo>
                                <a:lnTo>
                                  <a:pt x="117" y="637"/>
                                </a:lnTo>
                                <a:lnTo>
                                  <a:pt x="169" y="582"/>
                                </a:lnTo>
                                <a:lnTo>
                                  <a:pt x="197" y="554"/>
                                </a:lnTo>
                                <a:lnTo>
                                  <a:pt x="211" y="540"/>
                                </a:lnTo>
                                <a:lnTo>
                                  <a:pt x="281" y="468"/>
                                </a:lnTo>
                                <a:lnTo>
                                  <a:pt x="339" y="411"/>
                                </a:lnTo>
                                <a:lnTo>
                                  <a:pt x="398" y="356"/>
                                </a:lnTo>
                                <a:lnTo>
                                  <a:pt x="457" y="301"/>
                                </a:lnTo>
                                <a:lnTo>
                                  <a:pt x="516" y="246"/>
                                </a:lnTo>
                                <a:lnTo>
                                  <a:pt x="548" y="217"/>
                                </a:lnTo>
                                <a:lnTo>
                                  <a:pt x="580" y="189"/>
                                </a:lnTo>
                                <a:lnTo>
                                  <a:pt x="612" y="161"/>
                                </a:lnTo>
                                <a:lnTo>
                                  <a:pt x="645" y="134"/>
                                </a:lnTo>
                                <a:lnTo>
                                  <a:pt x="662" y="121"/>
                                </a:lnTo>
                                <a:lnTo>
                                  <a:pt x="678" y="107"/>
                                </a:lnTo>
                                <a:lnTo>
                                  <a:pt x="695" y="93"/>
                                </a:lnTo>
                                <a:lnTo>
                                  <a:pt x="711" y="79"/>
                                </a:lnTo>
                                <a:lnTo>
                                  <a:pt x="727" y="67"/>
                                </a:lnTo>
                                <a:lnTo>
                                  <a:pt x="745" y="56"/>
                                </a:lnTo>
                                <a:lnTo>
                                  <a:pt x="761" y="45"/>
                                </a:lnTo>
                                <a:lnTo>
                                  <a:pt x="776" y="31"/>
                                </a:lnTo>
                                <a:lnTo>
                                  <a:pt x="782" y="24"/>
                                </a:lnTo>
                                <a:lnTo>
                                  <a:pt x="790" y="12"/>
                                </a:lnTo>
                                <a:lnTo>
                                  <a:pt x="790" y="4"/>
                                </a:lnTo>
                              </a:path>
                            </a:pathLst>
                          </a:custGeom>
                          <a:noFill/>
                          <a:ln w="299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26"/>
                        <wps:cNvSpPr>
                          <a:spLocks/>
                        </wps:cNvSpPr>
                        <wps:spPr bwMode="auto">
                          <a:xfrm>
                            <a:off x="29317" y="1637"/>
                            <a:ext cx="95" cy="51"/>
                          </a:xfrm>
                          <a:custGeom>
                            <a:avLst/>
                            <a:gdLst>
                              <a:gd name="T0" fmla="+- 0 29318 29318"/>
                              <a:gd name="T1" fmla="*/ T0 w 95"/>
                              <a:gd name="T2" fmla="+- 0 1641 1637"/>
                              <a:gd name="T3" fmla="*/ 1641 h 51"/>
                              <a:gd name="T4" fmla="+- 0 29327 29318"/>
                              <a:gd name="T5" fmla="*/ T4 w 95"/>
                              <a:gd name="T6" fmla="+- 0 1638 1637"/>
                              <a:gd name="T7" fmla="*/ 1638 h 51"/>
                              <a:gd name="T8" fmla="+- 0 29338 29318"/>
                              <a:gd name="T9" fmla="*/ T8 w 95"/>
                              <a:gd name="T10" fmla="+- 0 1637 1637"/>
                              <a:gd name="T11" fmla="*/ 1637 h 51"/>
                              <a:gd name="T12" fmla="+- 0 29349 29318"/>
                              <a:gd name="T13" fmla="*/ T12 w 95"/>
                              <a:gd name="T14" fmla="+- 0 1639 1637"/>
                              <a:gd name="T15" fmla="*/ 1639 h 51"/>
                              <a:gd name="T16" fmla="+- 0 29357 29318"/>
                              <a:gd name="T17" fmla="*/ T16 w 95"/>
                              <a:gd name="T18" fmla="+- 0 1641 1637"/>
                              <a:gd name="T19" fmla="*/ 1641 h 51"/>
                              <a:gd name="T20" fmla="+- 0 29407 29318"/>
                              <a:gd name="T21" fmla="*/ T20 w 95"/>
                              <a:gd name="T22" fmla="+- 0 1676 1637"/>
                              <a:gd name="T23" fmla="*/ 1676 h 51"/>
                              <a:gd name="T24" fmla="+- 0 29412 29318"/>
                              <a:gd name="T25" fmla="*/ T24 w 95"/>
                              <a:gd name="T26" fmla="+- 0 1688 1637"/>
                              <a:gd name="T27" fmla="*/ 1688 h 51"/>
                            </a:gdLst>
                            <a:ahLst/>
                            <a:cxnLst>
                              <a:cxn ang="0">
                                <a:pos x="T1" y="T3"/>
                              </a:cxn>
                              <a:cxn ang="0">
                                <a:pos x="T5" y="T7"/>
                              </a:cxn>
                              <a:cxn ang="0">
                                <a:pos x="T9" y="T11"/>
                              </a:cxn>
                              <a:cxn ang="0">
                                <a:pos x="T13" y="T15"/>
                              </a:cxn>
                              <a:cxn ang="0">
                                <a:pos x="T17" y="T19"/>
                              </a:cxn>
                              <a:cxn ang="0">
                                <a:pos x="T21" y="T23"/>
                              </a:cxn>
                              <a:cxn ang="0">
                                <a:pos x="T25" y="T27"/>
                              </a:cxn>
                            </a:cxnLst>
                            <a:rect l="0" t="0" r="r" b="b"/>
                            <a:pathLst>
                              <a:path w="95" h="51">
                                <a:moveTo>
                                  <a:pt x="0" y="4"/>
                                </a:moveTo>
                                <a:lnTo>
                                  <a:pt x="9" y="1"/>
                                </a:lnTo>
                                <a:lnTo>
                                  <a:pt x="20" y="0"/>
                                </a:lnTo>
                                <a:lnTo>
                                  <a:pt x="31" y="2"/>
                                </a:lnTo>
                                <a:lnTo>
                                  <a:pt x="39" y="4"/>
                                </a:lnTo>
                                <a:lnTo>
                                  <a:pt x="89" y="39"/>
                                </a:lnTo>
                                <a:lnTo>
                                  <a:pt x="94" y="51"/>
                                </a:lnTo>
                              </a:path>
                            </a:pathLst>
                          </a:custGeom>
                          <a:noFill/>
                          <a:ln w="8973">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9407" y="1339"/>
                            <a:ext cx="153"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AutoShape 24"/>
                        <wps:cNvSpPr>
                          <a:spLocks/>
                        </wps:cNvSpPr>
                        <wps:spPr bwMode="auto">
                          <a:xfrm>
                            <a:off x="303" y="20063"/>
                            <a:ext cx="88" cy="91"/>
                          </a:xfrm>
                          <a:custGeom>
                            <a:avLst/>
                            <a:gdLst>
                              <a:gd name="T0" fmla="+- 0 29611 304"/>
                              <a:gd name="T1" fmla="*/ T0 w 88"/>
                              <a:gd name="T2" fmla="+- 0 1284 20063"/>
                              <a:gd name="T3" fmla="*/ 1284 h 91"/>
                              <a:gd name="T4" fmla="+- 0 29614 304"/>
                              <a:gd name="T5" fmla="*/ T4 w 88"/>
                              <a:gd name="T6" fmla="+- 0 1277 20063"/>
                              <a:gd name="T7" fmla="*/ 1277 h 91"/>
                              <a:gd name="T8" fmla="+- 0 29621 304"/>
                              <a:gd name="T9" fmla="*/ T8 w 88"/>
                              <a:gd name="T10" fmla="+- 0 1266 20063"/>
                              <a:gd name="T11" fmla="*/ 1266 h 91"/>
                              <a:gd name="T12" fmla="+- 0 29627 304"/>
                              <a:gd name="T13" fmla="*/ T12 w 88"/>
                              <a:gd name="T14" fmla="+- 0 1262 20063"/>
                              <a:gd name="T15" fmla="*/ 1262 h 91"/>
                              <a:gd name="T16" fmla="+- 0 29628 304"/>
                              <a:gd name="T17" fmla="*/ T16 w 88"/>
                              <a:gd name="T18" fmla="+- 0 1269 20063"/>
                              <a:gd name="T19" fmla="*/ 1269 h 91"/>
                              <a:gd name="T20" fmla="+- 0 29625 304"/>
                              <a:gd name="T21" fmla="*/ T20 w 88"/>
                              <a:gd name="T22" fmla="+- 0 1276 20063"/>
                              <a:gd name="T23" fmla="*/ 1276 h 91"/>
                              <a:gd name="T24" fmla="+- 0 29627 304"/>
                              <a:gd name="T25" fmla="*/ T24 w 88"/>
                              <a:gd name="T26" fmla="+- 0 1282 20063"/>
                              <a:gd name="T27" fmla="*/ 1282 h 91"/>
                              <a:gd name="T28" fmla="+- 0 29634 304"/>
                              <a:gd name="T29" fmla="*/ T28 w 88"/>
                              <a:gd name="T30" fmla="+- 0 1272 20063"/>
                              <a:gd name="T31" fmla="*/ 1272 h 91"/>
                              <a:gd name="T32" fmla="+- 0 29644 304"/>
                              <a:gd name="T33" fmla="*/ T32 w 88"/>
                              <a:gd name="T34" fmla="+- 0 1276 20063"/>
                              <a:gd name="T35" fmla="*/ 1276 h 91"/>
                              <a:gd name="T36" fmla="+- 0 29644 304"/>
                              <a:gd name="T37" fmla="*/ T36 w 88"/>
                              <a:gd name="T38" fmla="+- 0 1288 20063"/>
                              <a:gd name="T39" fmla="*/ 1288 h 91"/>
                              <a:gd name="T40" fmla="+- 0 29643 304"/>
                              <a:gd name="T41" fmla="*/ T40 w 88"/>
                              <a:gd name="T42" fmla="+- 0 1294 20063"/>
                              <a:gd name="T43" fmla="*/ 1294 h 91"/>
                              <a:gd name="T44" fmla="+- 0 29639 304"/>
                              <a:gd name="T45" fmla="*/ T44 w 88"/>
                              <a:gd name="T46" fmla="+- 0 1300 20063"/>
                              <a:gd name="T47" fmla="*/ 1300 h 91"/>
                              <a:gd name="T48" fmla="+- 0 29634 304"/>
                              <a:gd name="T49" fmla="*/ T48 w 88"/>
                              <a:gd name="T50" fmla="+- 0 1302 20063"/>
                              <a:gd name="T51" fmla="*/ 1302 h 91"/>
                              <a:gd name="T52" fmla="+- 0 29630 304"/>
                              <a:gd name="T53" fmla="*/ T52 w 88"/>
                              <a:gd name="T54" fmla="+- 0 1297 20063"/>
                              <a:gd name="T55" fmla="*/ 1297 h 91"/>
                              <a:gd name="T56" fmla="+- 0 29637 304"/>
                              <a:gd name="T57" fmla="*/ T56 w 88"/>
                              <a:gd name="T58" fmla="+- 0 1253 20063"/>
                              <a:gd name="T59" fmla="*/ 1253 h 91"/>
                              <a:gd name="T60" fmla="+- 0 29641 304"/>
                              <a:gd name="T61" fmla="*/ T60 w 88"/>
                              <a:gd name="T62" fmla="+- 0 1249 20063"/>
                              <a:gd name="T63" fmla="*/ 1249 h 91"/>
                              <a:gd name="T64" fmla="+- 0 29646 304"/>
                              <a:gd name="T65" fmla="*/ T64 w 88"/>
                              <a:gd name="T66" fmla="+- 0 1242 20063"/>
                              <a:gd name="T67" fmla="*/ 1242 h 91"/>
                              <a:gd name="T68" fmla="+- 0 29652 304"/>
                              <a:gd name="T69" fmla="*/ T68 w 88"/>
                              <a:gd name="T70" fmla="+- 0 1242 20063"/>
                              <a:gd name="T71" fmla="*/ 1242 h 91"/>
                              <a:gd name="T72" fmla="+- 0 29656 304"/>
                              <a:gd name="T73" fmla="*/ T72 w 88"/>
                              <a:gd name="T74" fmla="+- 0 1253 20063"/>
                              <a:gd name="T75" fmla="*/ 1253 h 91"/>
                              <a:gd name="T76" fmla="+- 0 29665 304"/>
                              <a:gd name="T77" fmla="*/ T76 w 88"/>
                              <a:gd name="T78" fmla="+- 0 1265 20063"/>
                              <a:gd name="T79" fmla="*/ 1265 h 91"/>
                              <a:gd name="T80" fmla="+- 0 29670 304"/>
                              <a:gd name="T81" fmla="*/ T80 w 88"/>
                              <a:gd name="T82" fmla="+- 0 1273 20063"/>
                              <a:gd name="T83" fmla="*/ 1273 h 91"/>
                              <a:gd name="T84" fmla="+- 0 29654 304"/>
                              <a:gd name="T85" fmla="*/ T84 w 88"/>
                              <a:gd name="T86" fmla="+- 0 1266 20063"/>
                              <a:gd name="T87" fmla="*/ 1266 h 91"/>
                              <a:gd name="T88" fmla="+- 0 29655 304"/>
                              <a:gd name="T89" fmla="*/ T88 w 88"/>
                              <a:gd name="T90" fmla="+- 0 1262 20063"/>
                              <a:gd name="T91" fmla="*/ 1262 h 91"/>
                              <a:gd name="T92" fmla="+- 0 29661 304"/>
                              <a:gd name="T93" fmla="*/ T92 w 88"/>
                              <a:gd name="T94" fmla="+- 0 1257 20063"/>
                              <a:gd name="T95" fmla="*/ 1257 h 91"/>
                              <a:gd name="T96" fmla="+- 0 29665 304"/>
                              <a:gd name="T97" fmla="*/ T96 w 88"/>
                              <a:gd name="T98" fmla="+- 0 1255 20063"/>
                              <a:gd name="T99" fmla="*/ 1255 h 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8" h="91">
                                <a:moveTo>
                                  <a:pt x="29307" y="-18779"/>
                                </a:moveTo>
                                <a:lnTo>
                                  <a:pt x="29310" y="-18786"/>
                                </a:lnTo>
                                <a:lnTo>
                                  <a:pt x="29317" y="-18797"/>
                                </a:lnTo>
                                <a:lnTo>
                                  <a:pt x="29323" y="-18801"/>
                                </a:lnTo>
                                <a:lnTo>
                                  <a:pt x="29324" y="-18794"/>
                                </a:lnTo>
                                <a:lnTo>
                                  <a:pt x="29321" y="-18787"/>
                                </a:lnTo>
                                <a:lnTo>
                                  <a:pt x="29323" y="-18781"/>
                                </a:lnTo>
                                <a:lnTo>
                                  <a:pt x="29330" y="-18791"/>
                                </a:lnTo>
                                <a:lnTo>
                                  <a:pt x="29340" y="-18787"/>
                                </a:lnTo>
                                <a:lnTo>
                                  <a:pt x="29340" y="-18775"/>
                                </a:lnTo>
                                <a:lnTo>
                                  <a:pt x="29339" y="-18769"/>
                                </a:lnTo>
                                <a:lnTo>
                                  <a:pt x="29335" y="-18763"/>
                                </a:lnTo>
                                <a:lnTo>
                                  <a:pt x="29330" y="-18761"/>
                                </a:lnTo>
                                <a:lnTo>
                                  <a:pt x="29326" y="-18766"/>
                                </a:lnTo>
                                <a:moveTo>
                                  <a:pt x="29333" y="-18810"/>
                                </a:moveTo>
                                <a:lnTo>
                                  <a:pt x="29337" y="-18814"/>
                                </a:lnTo>
                                <a:lnTo>
                                  <a:pt x="29342" y="-18821"/>
                                </a:lnTo>
                                <a:lnTo>
                                  <a:pt x="29348" y="-18821"/>
                                </a:lnTo>
                                <a:lnTo>
                                  <a:pt x="29352" y="-18810"/>
                                </a:lnTo>
                                <a:lnTo>
                                  <a:pt x="29361" y="-18798"/>
                                </a:lnTo>
                                <a:lnTo>
                                  <a:pt x="29366" y="-18790"/>
                                </a:lnTo>
                                <a:moveTo>
                                  <a:pt x="29350" y="-18797"/>
                                </a:moveTo>
                                <a:lnTo>
                                  <a:pt x="29351" y="-18801"/>
                                </a:lnTo>
                                <a:lnTo>
                                  <a:pt x="29357" y="-18806"/>
                                </a:lnTo>
                                <a:lnTo>
                                  <a:pt x="29361" y="-18808"/>
                                </a:lnTo>
                              </a:path>
                            </a:pathLst>
                          </a:custGeom>
                          <a:noFill/>
                          <a:ln w="299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9722" y="1071"/>
                            <a:ext cx="152" cy="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AutoShape 22"/>
                        <wps:cNvSpPr>
                          <a:spLocks/>
                        </wps:cNvSpPr>
                        <wps:spPr bwMode="auto">
                          <a:xfrm>
                            <a:off x="755" y="19733"/>
                            <a:ext cx="64" cy="46"/>
                          </a:xfrm>
                          <a:custGeom>
                            <a:avLst/>
                            <a:gdLst>
                              <a:gd name="T0" fmla="+- 0 29917 756"/>
                              <a:gd name="T1" fmla="*/ T0 w 64"/>
                              <a:gd name="T2" fmla="+- 0 1034 19733"/>
                              <a:gd name="T3" fmla="*/ 1034 h 46"/>
                              <a:gd name="T4" fmla="+- 0 29924 756"/>
                              <a:gd name="T5" fmla="*/ T4 w 64"/>
                              <a:gd name="T6" fmla="+- 0 1036 19733"/>
                              <a:gd name="T7" fmla="*/ 1036 h 46"/>
                              <a:gd name="T8" fmla="+- 0 29936 756"/>
                              <a:gd name="T9" fmla="*/ T8 w 64"/>
                              <a:gd name="T10" fmla="+- 0 1048 19733"/>
                              <a:gd name="T11" fmla="*/ 1048 h 46"/>
                              <a:gd name="T12" fmla="+- 0 29940 756"/>
                              <a:gd name="T13" fmla="*/ T12 w 64"/>
                              <a:gd name="T14" fmla="+- 0 1053 19733"/>
                              <a:gd name="T15" fmla="*/ 1053 h 46"/>
                              <a:gd name="T16" fmla="+- 0 29911 756"/>
                              <a:gd name="T17" fmla="*/ T16 w 64"/>
                              <a:gd name="T18" fmla="+- 0 1043 19733"/>
                              <a:gd name="T19" fmla="*/ 1043 h 46"/>
                              <a:gd name="T20" fmla="+- 0 29915 756"/>
                              <a:gd name="T21" fmla="*/ T20 w 64"/>
                              <a:gd name="T22" fmla="+- 0 1046 19733"/>
                              <a:gd name="T23" fmla="*/ 1046 h 46"/>
                              <a:gd name="T24" fmla="+- 0 29916 756"/>
                              <a:gd name="T25" fmla="*/ T24 w 64"/>
                              <a:gd name="T26" fmla="+- 0 1050 19733"/>
                              <a:gd name="T27" fmla="*/ 1050 h 46"/>
                              <a:gd name="T28" fmla="+- 0 29919 756"/>
                              <a:gd name="T29" fmla="*/ T28 w 64"/>
                              <a:gd name="T30" fmla="+- 0 1053 19733"/>
                              <a:gd name="T31" fmla="*/ 1053 h 46"/>
                              <a:gd name="T32" fmla="+- 0 29921 756"/>
                              <a:gd name="T33" fmla="*/ T32 w 64"/>
                              <a:gd name="T34" fmla="+- 0 1049 19733"/>
                              <a:gd name="T35" fmla="*/ 1049 h 46"/>
                              <a:gd name="T36" fmla="+- 0 29924 756"/>
                              <a:gd name="T37" fmla="*/ T36 w 64"/>
                              <a:gd name="T38" fmla="+- 0 1046 19733"/>
                              <a:gd name="T39" fmla="*/ 1046 h 46"/>
                              <a:gd name="T40" fmla="+- 0 29926 756"/>
                              <a:gd name="T41" fmla="*/ T40 w 64"/>
                              <a:gd name="T42" fmla="+- 0 1043 19733"/>
                              <a:gd name="T43" fmla="*/ 1043 h 46"/>
                              <a:gd name="T44" fmla="+- 0 29945 756"/>
                              <a:gd name="T45" fmla="*/ T44 w 64"/>
                              <a:gd name="T46" fmla="+- 0 1025 19733"/>
                              <a:gd name="T47" fmla="*/ 1025 h 46"/>
                              <a:gd name="T48" fmla="+- 0 29933 756"/>
                              <a:gd name="T49" fmla="*/ T48 w 64"/>
                              <a:gd name="T50" fmla="+- 0 1023 19733"/>
                              <a:gd name="T51" fmla="*/ 1023 h 46"/>
                              <a:gd name="T52" fmla="+- 0 29933 756"/>
                              <a:gd name="T53" fmla="*/ T52 w 64"/>
                              <a:gd name="T54" fmla="+- 0 1044 19733"/>
                              <a:gd name="T55" fmla="*/ 1044 h 46"/>
                              <a:gd name="T56" fmla="+- 0 29944 756"/>
                              <a:gd name="T57" fmla="*/ T56 w 64"/>
                              <a:gd name="T58" fmla="+- 0 1042 19733"/>
                              <a:gd name="T59" fmla="*/ 1042 h 46"/>
                              <a:gd name="T60" fmla="+- 0 29954 756"/>
                              <a:gd name="T61" fmla="*/ T60 w 64"/>
                              <a:gd name="T62" fmla="+- 0 1041 19733"/>
                              <a:gd name="T63" fmla="*/ 1041 h 46"/>
                              <a:gd name="T64" fmla="+- 0 29950 756"/>
                              <a:gd name="T65" fmla="*/ T64 w 64"/>
                              <a:gd name="T66" fmla="+- 0 1024 19733"/>
                              <a:gd name="T67" fmla="*/ 1024 h 46"/>
                              <a:gd name="T68" fmla="+- 0 29940 756"/>
                              <a:gd name="T69" fmla="*/ T68 w 64"/>
                              <a:gd name="T70" fmla="+- 0 1026 19733"/>
                              <a:gd name="T71" fmla="*/ 102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4" h="46">
                                <a:moveTo>
                                  <a:pt x="29161" y="-18699"/>
                                </a:moveTo>
                                <a:lnTo>
                                  <a:pt x="29168" y="-18697"/>
                                </a:lnTo>
                                <a:lnTo>
                                  <a:pt x="29180" y="-18685"/>
                                </a:lnTo>
                                <a:lnTo>
                                  <a:pt x="29184" y="-18680"/>
                                </a:lnTo>
                                <a:moveTo>
                                  <a:pt x="29155" y="-18690"/>
                                </a:moveTo>
                                <a:lnTo>
                                  <a:pt x="29159" y="-18687"/>
                                </a:lnTo>
                                <a:lnTo>
                                  <a:pt x="29160" y="-18683"/>
                                </a:lnTo>
                                <a:lnTo>
                                  <a:pt x="29163" y="-18680"/>
                                </a:lnTo>
                                <a:lnTo>
                                  <a:pt x="29165" y="-18684"/>
                                </a:lnTo>
                                <a:lnTo>
                                  <a:pt x="29168" y="-18687"/>
                                </a:lnTo>
                                <a:lnTo>
                                  <a:pt x="29170" y="-18690"/>
                                </a:lnTo>
                                <a:moveTo>
                                  <a:pt x="29189" y="-18708"/>
                                </a:moveTo>
                                <a:lnTo>
                                  <a:pt x="29177" y="-18710"/>
                                </a:lnTo>
                                <a:lnTo>
                                  <a:pt x="29177" y="-18689"/>
                                </a:lnTo>
                                <a:lnTo>
                                  <a:pt x="29188" y="-18691"/>
                                </a:lnTo>
                                <a:lnTo>
                                  <a:pt x="29198" y="-18692"/>
                                </a:lnTo>
                                <a:lnTo>
                                  <a:pt x="29194" y="-18709"/>
                                </a:lnTo>
                                <a:lnTo>
                                  <a:pt x="29184" y="-18707"/>
                                </a:lnTo>
                              </a:path>
                            </a:pathLst>
                          </a:custGeom>
                          <a:noFill/>
                          <a:ln w="299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21"/>
                        <wps:cNvSpPr>
                          <a:spLocks/>
                        </wps:cNvSpPr>
                        <wps:spPr bwMode="auto">
                          <a:xfrm>
                            <a:off x="30048" y="912"/>
                            <a:ext cx="189" cy="155"/>
                          </a:xfrm>
                          <a:custGeom>
                            <a:avLst/>
                            <a:gdLst>
                              <a:gd name="T0" fmla="+- 0 30048 30048"/>
                              <a:gd name="T1" fmla="*/ T0 w 189"/>
                              <a:gd name="T2" fmla="+- 0 999 913"/>
                              <a:gd name="T3" fmla="*/ 999 h 155"/>
                              <a:gd name="T4" fmla="+- 0 30067 30048"/>
                              <a:gd name="T5" fmla="*/ T4 w 189"/>
                              <a:gd name="T6" fmla="+- 0 999 913"/>
                              <a:gd name="T7" fmla="*/ 999 h 155"/>
                              <a:gd name="T8" fmla="+- 0 30082 30048"/>
                              <a:gd name="T9" fmla="*/ T8 w 189"/>
                              <a:gd name="T10" fmla="+- 0 977 913"/>
                              <a:gd name="T11" fmla="*/ 977 h 155"/>
                              <a:gd name="T12" fmla="+- 0 30097 30048"/>
                              <a:gd name="T13" fmla="*/ T12 w 189"/>
                              <a:gd name="T14" fmla="+- 0 948 913"/>
                              <a:gd name="T15" fmla="*/ 948 h 155"/>
                              <a:gd name="T16" fmla="+- 0 30112 30048"/>
                              <a:gd name="T17" fmla="*/ T16 w 189"/>
                              <a:gd name="T18" fmla="+- 0 928 913"/>
                              <a:gd name="T19" fmla="*/ 928 h 155"/>
                              <a:gd name="T20" fmla="+- 0 30140 30048"/>
                              <a:gd name="T21" fmla="*/ T20 w 189"/>
                              <a:gd name="T22" fmla="+- 0 916 913"/>
                              <a:gd name="T23" fmla="*/ 916 h 155"/>
                              <a:gd name="T24" fmla="+- 0 30172 30048"/>
                              <a:gd name="T25" fmla="*/ T24 w 189"/>
                              <a:gd name="T26" fmla="+- 0 913 913"/>
                              <a:gd name="T27" fmla="*/ 913 h 155"/>
                              <a:gd name="T28" fmla="+- 0 30204 30048"/>
                              <a:gd name="T29" fmla="*/ T28 w 189"/>
                              <a:gd name="T30" fmla="+- 0 919 913"/>
                              <a:gd name="T31" fmla="*/ 919 h 155"/>
                              <a:gd name="T32" fmla="+- 0 30227 30048"/>
                              <a:gd name="T33" fmla="*/ T32 w 189"/>
                              <a:gd name="T34" fmla="+- 0 938 913"/>
                              <a:gd name="T35" fmla="*/ 938 h 155"/>
                              <a:gd name="T36" fmla="+- 0 30237 30048"/>
                              <a:gd name="T37" fmla="*/ T36 w 189"/>
                              <a:gd name="T38" fmla="+- 0 962 913"/>
                              <a:gd name="T39" fmla="*/ 962 h 155"/>
                              <a:gd name="T40" fmla="+- 0 30236 30048"/>
                              <a:gd name="T41" fmla="*/ T40 w 189"/>
                              <a:gd name="T42" fmla="+- 0 986 913"/>
                              <a:gd name="T43" fmla="*/ 986 h 155"/>
                              <a:gd name="T44" fmla="+- 0 30224 30048"/>
                              <a:gd name="T45" fmla="*/ T44 w 189"/>
                              <a:gd name="T46" fmla="+- 0 1008 913"/>
                              <a:gd name="T47" fmla="*/ 1008 h 155"/>
                              <a:gd name="T48" fmla="+- 0 30204 30048"/>
                              <a:gd name="T49" fmla="*/ T48 w 189"/>
                              <a:gd name="T50" fmla="+- 0 1025 913"/>
                              <a:gd name="T51" fmla="*/ 1025 h 155"/>
                              <a:gd name="T52" fmla="+- 0 30181 30048"/>
                              <a:gd name="T53" fmla="*/ T52 w 189"/>
                              <a:gd name="T54" fmla="+- 0 1030 913"/>
                              <a:gd name="T55" fmla="*/ 1030 h 155"/>
                              <a:gd name="T56" fmla="+- 0 30150 30048"/>
                              <a:gd name="T57" fmla="*/ T56 w 189"/>
                              <a:gd name="T58" fmla="+- 0 1036 913"/>
                              <a:gd name="T59" fmla="*/ 1036 h 155"/>
                              <a:gd name="T60" fmla="+- 0 30126 30048"/>
                              <a:gd name="T61" fmla="*/ T60 w 189"/>
                              <a:gd name="T62" fmla="+- 0 1047 913"/>
                              <a:gd name="T63" fmla="*/ 1047 h 155"/>
                              <a:gd name="T64" fmla="+- 0 30128 30048"/>
                              <a:gd name="T65" fmla="*/ T64 w 189"/>
                              <a:gd name="T66" fmla="+- 0 1067 913"/>
                              <a:gd name="T67" fmla="*/ 1067 h 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89" h="155">
                                <a:moveTo>
                                  <a:pt x="0" y="86"/>
                                </a:moveTo>
                                <a:lnTo>
                                  <a:pt x="19" y="86"/>
                                </a:lnTo>
                                <a:lnTo>
                                  <a:pt x="34" y="64"/>
                                </a:lnTo>
                                <a:lnTo>
                                  <a:pt x="49" y="35"/>
                                </a:lnTo>
                                <a:lnTo>
                                  <a:pt x="64" y="15"/>
                                </a:lnTo>
                                <a:lnTo>
                                  <a:pt x="92" y="3"/>
                                </a:lnTo>
                                <a:lnTo>
                                  <a:pt x="124" y="0"/>
                                </a:lnTo>
                                <a:lnTo>
                                  <a:pt x="156" y="6"/>
                                </a:lnTo>
                                <a:lnTo>
                                  <a:pt x="179" y="25"/>
                                </a:lnTo>
                                <a:lnTo>
                                  <a:pt x="189" y="49"/>
                                </a:lnTo>
                                <a:lnTo>
                                  <a:pt x="188" y="73"/>
                                </a:lnTo>
                                <a:lnTo>
                                  <a:pt x="176" y="95"/>
                                </a:lnTo>
                                <a:lnTo>
                                  <a:pt x="156" y="112"/>
                                </a:lnTo>
                                <a:lnTo>
                                  <a:pt x="133" y="117"/>
                                </a:lnTo>
                                <a:lnTo>
                                  <a:pt x="102" y="123"/>
                                </a:lnTo>
                                <a:lnTo>
                                  <a:pt x="78" y="134"/>
                                </a:lnTo>
                                <a:lnTo>
                                  <a:pt x="80" y="154"/>
                                </a:lnTo>
                              </a:path>
                            </a:pathLst>
                          </a:custGeom>
                          <a:noFill/>
                          <a:ln w="11967">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AutoShape 20"/>
                        <wps:cNvSpPr>
                          <a:spLocks/>
                        </wps:cNvSpPr>
                        <wps:spPr bwMode="auto">
                          <a:xfrm>
                            <a:off x="-181" y="20422"/>
                            <a:ext cx="518" cy="465"/>
                          </a:xfrm>
                          <a:custGeom>
                            <a:avLst/>
                            <a:gdLst>
                              <a:gd name="T0" fmla="+- 0 30128 -181"/>
                              <a:gd name="T1" fmla="*/ T0 w 518"/>
                              <a:gd name="T2" fmla="+- 0 808 20423"/>
                              <a:gd name="T3" fmla="*/ 808 h 465"/>
                              <a:gd name="T4" fmla="+- 0 30131 -181"/>
                              <a:gd name="T5" fmla="*/ T4 w 518"/>
                              <a:gd name="T6" fmla="+- 0 818 20423"/>
                              <a:gd name="T7" fmla="*/ 818 h 465"/>
                              <a:gd name="T8" fmla="+- 0 30135 -181"/>
                              <a:gd name="T9" fmla="*/ T8 w 518"/>
                              <a:gd name="T10" fmla="+- 0 829 20423"/>
                              <a:gd name="T11" fmla="*/ 829 h 465"/>
                              <a:gd name="T12" fmla="+- 0 30140 -181"/>
                              <a:gd name="T13" fmla="*/ T12 w 518"/>
                              <a:gd name="T14" fmla="+- 0 839 20423"/>
                              <a:gd name="T15" fmla="*/ 839 h 465"/>
                              <a:gd name="T16" fmla="+- 0 30237 -181"/>
                              <a:gd name="T17" fmla="*/ T16 w 518"/>
                              <a:gd name="T18" fmla="+- 0 810 20423"/>
                              <a:gd name="T19" fmla="*/ 810 h 465"/>
                              <a:gd name="T20" fmla="+- 0 30232 -181"/>
                              <a:gd name="T21" fmla="*/ T20 w 518"/>
                              <a:gd name="T22" fmla="+- 0 821 20423"/>
                              <a:gd name="T23" fmla="*/ 821 h 465"/>
                              <a:gd name="T24" fmla="+- 0 30227 -181"/>
                              <a:gd name="T25" fmla="*/ T24 w 518"/>
                              <a:gd name="T26" fmla="+- 0 832 20423"/>
                              <a:gd name="T27" fmla="*/ 832 h 465"/>
                              <a:gd name="T28" fmla="+- 0 30223 -181"/>
                              <a:gd name="T29" fmla="*/ T28 w 518"/>
                              <a:gd name="T30" fmla="+- 0 843 20423"/>
                              <a:gd name="T31" fmla="*/ 843 h 465"/>
                              <a:gd name="T32" fmla="+- 0 30319 -181"/>
                              <a:gd name="T33" fmla="*/ T32 w 518"/>
                              <a:gd name="T34" fmla="+- 0 862 20423"/>
                              <a:gd name="T35" fmla="*/ 862 h 465"/>
                              <a:gd name="T36" fmla="+- 0 30309 -181"/>
                              <a:gd name="T37" fmla="*/ T36 w 518"/>
                              <a:gd name="T38" fmla="+- 0 869 20423"/>
                              <a:gd name="T39" fmla="*/ 869 h 465"/>
                              <a:gd name="T40" fmla="+- 0 30299 -181"/>
                              <a:gd name="T41" fmla="*/ T40 w 518"/>
                              <a:gd name="T42" fmla="+- 0 876 20423"/>
                              <a:gd name="T43" fmla="*/ 876 h 465"/>
                              <a:gd name="T44" fmla="+- 0 30289 -181"/>
                              <a:gd name="T45" fmla="*/ T44 w 518"/>
                              <a:gd name="T46" fmla="+- 0 883 20423"/>
                              <a:gd name="T47" fmla="*/ 883 h 465"/>
                              <a:gd name="T48" fmla="+- 0 30279 -181"/>
                              <a:gd name="T49" fmla="*/ T48 w 518"/>
                              <a:gd name="T50" fmla="+- 0 891 20423"/>
                              <a:gd name="T51" fmla="*/ 891 h 465"/>
                              <a:gd name="T52" fmla="+- 0 30197 -181"/>
                              <a:gd name="T53" fmla="*/ T52 w 518"/>
                              <a:gd name="T54" fmla="+- 0 1086 20423"/>
                              <a:gd name="T55" fmla="*/ 1086 h 465"/>
                              <a:gd name="T56" fmla="+- 0 30198 -181"/>
                              <a:gd name="T57" fmla="*/ T56 w 518"/>
                              <a:gd name="T58" fmla="+- 0 1097 20423"/>
                              <a:gd name="T59" fmla="*/ 1097 h 465"/>
                              <a:gd name="T60" fmla="+- 0 30201 -181"/>
                              <a:gd name="T61" fmla="*/ T60 w 518"/>
                              <a:gd name="T62" fmla="+- 0 1107 20423"/>
                              <a:gd name="T63" fmla="*/ 1107 h 465"/>
                              <a:gd name="T64" fmla="+- 0 30206 -181"/>
                              <a:gd name="T65" fmla="*/ T64 w 518"/>
                              <a:gd name="T66" fmla="+- 0 1117 20423"/>
                              <a:gd name="T67" fmla="*/ 1117 h 465"/>
                              <a:gd name="T68" fmla="+- 0 30256 -181"/>
                              <a:gd name="T69" fmla="*/ T68 w 518"/>
                              <a:gd name="T70" fmla="+- 0 1053 20423"/>
                              <a:gd name="T71" fmla="*/ 1053 h 465"/>
                              <a:gd name="T72" fmla="+- 0 30265 -181"/>
                              <a:gd name="T73" fmla="*/ T72 w 518"/>
                              <a:gd name="T74" fmla="+- 0 1062 20423"/>
                              <a:gd name="T75" fmla="*/ 1062 h 465"/>
                              <a:gd name="T76" fmla="+- 0 30274 -181"/>
                              <a:gd name="T77" fmla="*/ T76 w 518"/>
                              <a:gd name="T78" fmla="+- 0 1071 20423"/>
                              <a:gd name="T79" fmla="*/ 1071 h 465"/>
                              <a:gd name="T80" fmla="+- 0 30283 -181"/>
                              <a:gd name="T81" fmla="*/ T80 w 518"/>
                              <a:gd name="T82" fmla="+- 0 1079 20423"/>
                              <a:gd name="T83" fmla="*/ 1079 h 465"/>
                              <a:gd name="T84" fmla="+- 0 30293 -181"/>
                              <a:gd name="T85" fmla="*/ T84 w 518"/>
                              <a:gd name="T86" fmla="+- 0 1086 20423"/>
                              <a:gd name="T87" fmla="*/ 1086 h 465"/>
                              <a:gd name="T88" fmla="+- 0 30293 -181"/>
                              <a:gd name="T89" fmla="*/ T88 w 518"/>
                              <a:gd name="T90" fmla="+- 0 964 20423"/>
                              <a:gd name="T91" fmla="*/ 964 h 465"/>
                              <a:gd name="T92" fmla="+- 0 30307 -181"/>
                              <a:gd name="T93" fmla="*/ T92 w 518"/>
                              <a:gd name="T94" fmla="+- 0 961 20423"/>
                              <a:gd name="T95" fmla="*/ 961 h 465"/>
                              <a:gd name="T96" fmla="+- 0 30323 -181"/>
                              <a:gd name="T97" fmla="*/ T96 w 518"/>
                              <a:gd name="T98" fmla="+- 0 963 20423"/>
                              <a:gd name="T99" fmla="*/ 963 h 465"/>
                              <a:gd name="T100" fmla="+- 0 30338 -181"/>
                              <a:gd name="T101" fmla="*/ T100 w 518"/>
                              <a:gd name="T102" fmla="+- 0 967 20423"/>
                              <a:gd name="T103" fmla="*/ 967 h 465"/>
                              <a:gd name="T104" fmla="+- 0 30352 -181"/>
                              <a:gd name="T105" fmla="*/ T104 w 518"/>
                              <a:gd name="T106" fmla="+- 0 971 20423"/>
                              <a:gd name="T107" fmla="*/ 971 h 465"/>
                              <a:gd name="T108" fmla="+- 0 30067 -181"/>
                              <a:gd name="T109" fmla="*/ T108 w 518"/>
                              <a:gd name="T110" fmla="+- 0 891 20423"/>
                              <a:gd name="T111" fmla="*/ 891 h 465"/>
                              <a:gd name="T112" fmla="+- 0 30060 -181"/>
                              <a:gd name="T113" fmla="*/ T112 w 518"/>
                              <a:gd name="T114" fmla="+- 0 880 20423"/>
                              <a:gd name="T115" fmla="*/ 880 h 465"/>
                              <a:gd name="T116" fmla="+- 0 30046 -181"/>
                              <a:gd name="T117" fmla="*/ T116 w 518"/>
                              <a:gd name="T118" fmla="+- 0 877 20423"/>
                              <a:gd name="T119" fmla="*/ 877 h 465"/>
                              <a:gd name="T120" fmla="+- 0 30034 -181"/>
                              <a:gd name="T121" fmla="*/ T120 w 518"/>
                              <a:gd name="T122" fmla="+- 0 874 20423"/>
                              <a:gd name="T123" fmla="*/ 874 h 465"/>
                              <a:gd name="T124" fmla="+- 0 30046 -181"/>
                              <a:gd name="T125" fmla="*/ T124 w 518"/>
                              <a:gd name="T126" fmla="+- 0 935 20423"/>
                              <a:gd name="T127" fmla="*/ 935 h 465"/>
                              <a:gd name="T128" fmla="+- 0 30034 -181"/>
                              <a:gd name="T129" fmla="*/ T128 w 518"/>
                              <a:gd name="T130" fmla="+- 0 932 20423"/>
                              <a:gd name="T131" fmla="*/ 932 h 465"/>
                              <a:gd name="T132" fmla="+- 0 30022 -181"/>
                              <a:gd name="T133" fmla="*/ T132 w 518"/>
                              <a:gd name="T134" fmla="+- 0 928 20423"/>
                              <a:gd name="T135" fmla="*/ 928 h 465"/>
                              <a:gd name="T136" fmla="+- 0 30008 -181"/>
                              <a:gd name="T137" fmla="*/ T136 w 518"/>
                              <a:gd name="T138" fmla="+- 0 928 20423"/>
                              <a:gd name="T139" fmla="*/ 928 h 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518" h="465">
                                <a:moveTo>
                                  <a:pt x="30309" y="-19615"/>
                                </a:moveTo>
                                <a:lnTo>
                                  <a:pt x="30312" y="-19605"/>
                                </a:lnTo>
                                <a:lnTo>
                                  <a:pt x="30316" y="-19594"/>
                                </a:lnTo>
                                <a:lnTo>
                                  <a:pt x="30321" y="-19584"/>
                                </a:lnTo>
                                <a:moveTo>
                                  <a:pt x="30418" y="-19613"/>
                                </a:moveTo>
                                <a:lnTo>
                                  <a:pt x="30413" y="-19602"/>
                                </a:lnTo>
                                <a:lnTo>
                                  <a:pt x="30408" y="-19591"/>
                                </a:lnTo>
                                <a:lnTo>
                                  <a:pt x="30404" y="-19580"/>
                                </a:lnTo>
                                <a:moveTo>
                                  <a:pt x="30500" y="-19561"/>
                                </a:moveTo>
                                <a:lnTo>
                                  <a:pt x="30490" y="-19554"/>
                                </a:lnTo>
                                <a:lnTo>
                                  <a:pt x="30480" y="-19547"/>
                                </a:lnTo>
                                <a:lnTo>
                                  <a:pt x="30470" y="-19540"/>
                                </a:lnTo>
                                <a:lnTo>
                                  <a:pt x="30460" y="-19532"/>
                                </a:lnTo>
                                <a:moveTo>
                                  <a:pt x="30378" y="-19337"/>
                                </a:moveTo>
                                <a:lnTo>
                                  <a:pt x="30379" y="-19326"/>
                                </a:lnTo>
                                <a:lnTo>
                                  <a:pt x="30382" y="-19316"/>
                                </a:lnTo>
                                <a:lnTo>
                                  <a:pt x="30387" y="-19306"/>
                                </a:lnTo>
                                <a:moveTo>
                                  <a:pt x="30437" y="-19370"/>
                                </a:moveTo>
                                <a:lnTo>
                                  <a:pt x="30446" y="-19361"/>
                                </a:lnTo>
                                <a:lnTo>
                                  <a:pt x="30455" y="-19352"/>
                                </a:lnTo>
                                <a:lnTo>
                                  <a:pt x="30464" y="-19344"/>
                                </a:lnTo>
                                <a:lnTo>
                                  <a:pt x="30474" y="-19337"/>
                                </a:lnTo>
                                <a:moveTo>
                                  <a:pt x="30474" y="-19459"/>
                                </a:moveTo>
                                <a:lnTo>
                                  <a:pt x="30488" y="-19462"/>
                                </a:lnTo>
                                <a:lnTo>
                                  <a:pt x="30504" y="-19460"/>
                                </a:lnTo>
                                <a:lnTo>
                                  <a:pt x="30519" y="-19456"/>
                                </a:lnTo>
                                <a:lnTo>
                                  <a:pt x="30533" y="-19452"/>
                                </a:lnTo>
                                <a:moveTo>
                                  <a:pt x="30248" y="-19532"/>
                                </a:moveTo>
                                <a:lnTo>
                                  <a:pt x="30241" y="-19543"/>
                                </a:lnTo>
                                <a:lnTo>
                                  <a:pt x="30227" y="-19546"/>
                                </a:lnTo>
                                <a:lnTo>
                                  <a:pt x="30215" y="-19549"/>
                                </a:lnTo>
                                <a:moveTo>
                                  <a:pt x="30227" y="-19488"/>
                                </a:moveTo>
                                <a:lnTo>
                                  <a:pt x="30215" y="-19491"/>
                                </a:lnTo>
                                <a:lnTo>
                                  <a:pt x="30203" y="-19495"/>
                                </a:lnTo>
                                <a:lnTo>
                                  <a:pt x="30189" y="-19495"/>
                                </a:lnTo>
                              </a:path>
                            </a:pathLst>
                          </a:custGeom>
                          <a:noFill/>
                          <a:ln w="8973">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v:group id="Group 19" style="position:absolute;margin-left:1457.4pt;margin-top:40.05pt;width:60.6pt;height:53.5pt;z-index:-6736;mso-position-horizontal-relative:page" coordsize="1212,1070" coordorigin="29148,801" o:spid="_x0000_s1026" w14:anchorId="178910D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">
                <v:shape id="Picture 32" style="position:absolute;left:29609;top:1056;width:418;height:314;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">
                  <v:imagedata o:title="" r:id="rId19"/>
                </v:shape>
                <v:shape id="AutoShape 31" style="position:absolute;left:-729;top:20966;width:327;height:216;visibility:visible;mso-wrap-style:square;v-text-anchor:top" coordsize="327,216" o:spid="_x0000_s1028" filled="f" strokecolor="#231f20" strokeweight=".08317mm" path="m30242,-19546r13,l30269,-19542r14,4l30295,-19534r21,7l30335,-19518r19,11l30371,-19494t-217,47l30185,-19440r30,11l30244,-19417r29,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">
                  <v:path arrowok="t" o:connecttype="custom" o:connectlocs="30242,1421;30255,1421;30269,1425;30283,1429;30295,1433;30316,1440;30335,1449;30354,1460;30371,1473;30154,1520;30185,1527;30215,1538;30244,1550;30273,1564" o:connectangles="0,0,0,0,0,0,0,0,0,0,0,0,0,0"/>
                </v:shape>
                <v:shape id="Freeform 30" style="position:absolute;left:29313;top:998;width:754;height:551;visibility:visible;mso-wrap-style:square;v-text-anchor:top" coordsize="754,551" o:spid="_x0000_s1029" filled="f" strokecolor="#231f20" strokeweight=".33242mm" path="m753,8l748,6,742,5,736,3,667,,594,19,526,51,470,92r-53,47l365,187r-52,48l261,281r-52,47l158,376r-49,50l61,477,46,493,29,511,12,530,,5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">
                  <v:path arrowok="t" o:connecttype="custom" o:connectlocs="753,1006;748,1004;742,1003;736,1001;667,998;594,1017;526,1049;470,1090;417,1137;365,1185;313,1233;261,1279;209,1326;158,1374;109,1424;61,1475;46,1491;29,1509;12,1528;0,1548" o:connectangles="0,0,0,0,0,0,0,0,0,0,0,0,0,0,0,0,0,0,0,0"/>
                </v:shape>
                <v:shape id="Picture 29" style="position:absolute;left:29204;top:1639;width:170;height:183;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">
                  <v:imagedata o:title="" r:id="rId20"/>
                </v:shape>
                <v:shape id="Freeform 28" style="position:absolute;left:29157;top:1052;width:974;height:810;visibility:visible;mso-wrap-style:square;v-text-anchor:top" coordsize="974,810" o:spid="_x0000_s1031" filled="f" strokecolor="#231f20" strokeweight=".33242mm" path="m167,493r-10,5l156,511r5,15l166,538r5,13l137,608,88,644,66,663,43,683,22,707,6,733,,762r8,31l28,808r28,1l87,802r58,-37l193,717r32,-40l242,656r63,-42l333,611r28,-4l389,595r23,-21l434,549r22,-25l478,500r59,-56l596,386r60,-56l718,276r47,-37l813,202r47,-38l907,126,961,63,973,22,971,10,96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">
                  <v:path arrowok="t" o:connecttype="custom" o:connectlocs="167,1545;157,1550;156,1563;161,1578;166,1590;171,1603;137,1660;88,1696;66,1715;43,1735;22,1759;6,1785;0,1814;8,1845;28,1860;56,1861;87,1854;145,1817;193,1769;225,1729;242,1708;305,1666;333,1663;361,1659;389,1647;412,1626;434,1601;456,1576;478,1552;537,1496;596,1438;656,1382;718,1328;765,1291;813,1254;860,1216;907,1178;961,1115;973,1074;971,1062;967,1052" o:connectangles="0,0,0,0,0,0,0,0,0,0,0,0,0,0,0,0,0,0,0,0,0,0,0,0,0,0,0,0,0,0,0,0,0,0,0,0,0,0,0,0,0"/>
                </v:shape>
                <v:shape id="Freeform 27" style="position:absolute;left:29204;top:1064;width:794;height:757;visibility:visible;mso-wrap-style:square;v-text-anchor:top" coordsize="794,757" o:spid="_x0000_s1032" filled="f" strokecolor="#231f20" strokeweight=".08317mm" path="m793,4r-1,l792,3,770,,734,22,697,51,673,70r-40,31l595,134r-36,34l521,202r-38,35l445,273r-37,38l372,348r-40,40l249,465r-57,57l144,574r-13,15l118,603r-13,14l92,631,71,654,35,693,4,733,,757r12,-4l27,739,42,722,52,710,68,691,84,673r17,-18l117,637r52,-55l197,554r14,-14l281,468r58,-57l398,356r59,-55l516,246r32,-29l580,189r32,-28l645,134r17,-13l678,107,695,93,711,79,727,67,745,56,761,45,776,31r6,-7l790,12r,-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">
                  <v:path arrowok="t" o:connecttype="custom" o:connectlocs="793,1069;792,1069;792,1068;792,1068;770,1065;734,1087;697,1116;673,1135;633,1166;595,1199;559,1233;521,1267;483,1302;445,1338;408,1376;372,1413;332,1453;249,1530;192,1587;144,1639;131,1654;118,1668;105,1682;92,1696;71,1719;35,1758;4,1798;0,1822;12,1818;27,1804;42,1787;52,1775;68,1756;84,1738;101,1720;117,1702;169,1647;197,1619;211,1605;281,1533;339,1476;398,1421;457,1366;516,1311;548,1282;580,1254;612,1226;645,1199;662,1186;678,1172;695,1158;711,1144;727,1132;745,1121;761,1110;776,1096;782,1089;790,1077;790,1069" o:connectangles="0,0,0,0,0,0,0,0,0,0,0,0,0,0,0,0,0,0,0,0,0,0,0,0,0,0,0,0,0,0,0,0,0,0,0,0,0,0,0,0,0,0,0,0,0,0,0,0,0,0,0,0,0,0,0,0,0,0,0"/>
                </v:shape>
                <v:shape id="Freeform 26" style="position:absolute;left:29317;top:1637;width:95;height:51;visibility:visible;mso-wrap-style:square;v-text-anchor:top" coordsize="95,51" o:spid="_x0000_s1033" filled="f" strokecolor="#231f20" strokeweight=".24925mm" path="m,4l9,1,20,,31,2r8,2l89,39r5,1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">
                  <v:path arrowok="t" o:connecttype="custom" o:connectlocs="0,1641;9,1638;20,1637;31,1639;39,1641;89,1676;94,1688" o:connectangles="0,0,0,0,0,0,0"/>
                </v:shape>
                <v:shape id="Picture 25" style="position:absolute;left:29407;top:1339;width:153;height:158;visibility:visible;mso-wrap-style:square" o:spid="_x0000_s103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">
                  <v:imagedata o:title="" r:id="rId21"/>
                </v:shape>
                <v:shape id="AutoShape 24" style="position:absolute;left:303;top:20063;width:88;height:91;visibility:visible;mso-wrap-style:square;v-text-anchor:top" coordsize="88,91" o:spid="_x0000_s1035" filled="f" strokecolor="#231f20" strokeweight=".08317mm" path="m29307,-18779r3,-7l29317,-18797r6,-4l29324,-18794r-3,7l29323,-18781r7,-10l29340,-18787r,12l29339,-18769r-4,6l29330,-18761r-4,-5m29333,-18810r4,-4l29342,-18821r6,l29352,-18810r9,12l29366,-18790t-16,-7l29351,-18801r6,-5l29361,-1880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">
                  <v:path arrowok="t" o:connecttype="custom" o:connectlocs="29307,1284;29310,1277;29317,1266;29323,1262;29324,1269;29321,1276;29323,1282;29330,1272;29340,1276;29340,1288;29339,1294;29335,1300;29330,1302;29326,1297;29333,1253;29337,1249;29342,1242;29348,1242;29352,1253;29361,1265;29366,1273;29350,1266;29351,1262;29357,1257;29361,1255" o:connectangles="0,0,0,0,0,0,0,0,0,0,0,0,0,0,0,0,0,0,0,0,0,0,0,0,0"/>
                </v:shape>
                <v:shape id="Picture 23" style="position:absolute;left:29722;top:1071;width:152;height:131;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">
                  <v:imagedata o:title="" r:id="rId22"/>
                </v:shape>
                <v:shape id="AutoShape 22" style="position:absolute;left:755;top:19733;width:64;height:46;visibility:visible;mso-wrap-style:square;v-text-anchor:top" coordsize="64,46" o:spid="_x0000_s1037" filled="f" strokecolor="#231f20" strokeweight=".08317mm" path="m29161,-18699r7,2l29180,-18685r4,5m29155,-18690r4,3l29160,-18683r3,3l29165,-18684r3,-3l29170,-18690t19,-18l29177,-18710r,21l29188,-18691r10,-1l29194,-18709r-1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">
                  <v:path arrowok="t" o:connecttype="custom" o:connectlocs="29161,1034;29168,1036;29180,1048;29184,1053;29155,1043;29159,1046;29160,1050;29163,1053;29165,1049;29168,1046;29170,1043;29189,1025;29177,1023;29177,1044;29188,1042;29198,1041;29194,1024;29184,1026" o:connectangles="0,0,0,0,0,0,0,0,0,0,0,0,0,0,0,0,0,0"/>
                </v:shape>
                <v:shape id="Freeform 21" style="position:absolute;left:30048;top:912;width:189;height:155;visibility:visible;mso-wrap-style:square;v-text-anchor:top" coordsize="189,155" o:spid="_x0000_s1038" filled="f" strokecolor="#231f20" strokeweight=".33242mm" path="m,86r19,l34,64,49,35,64,15,92,3,124,r32,6l179,25r10,24l188,73,176,95r-20,17l133,117r-31,6l78,134r2,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">
                  <v:path arrowok="t" o:connecttype="custom" o:connectlocs="0,999;19,999;34,977;49,948;64,928;92,916;124,913;156,919;179,938;189,962;188,986;176,1008;156,1025;133,1030;102,1036;78,1047;80,1067" o:connectangles="0,0,0,0,0,0,0,0,0,0,0,0,0,0,0,0,0"/>
                </v:shape>
                <v:shape id="AutoShape 20" style="position:absolute;left:-181;top:20422;width:518;height:465;visibility:visible;mso-wrap-style:square;v-text-anchor:top" coordsize="518,465" o:spid="_x0000_s1039" filled="f" strokecolor="#231f20" strokeweight=".24925mm" path="m30309,-19615r3,10l30316,-19594r5,10m30418,-19613r-5,11l30408,-19591r-4,11m30500,-19561r-10,7l30480,-19547r-10,7l30460,-19532t-82,195l30379,-19326r3,10l30387,-19306t50,-64l30446,-19361r9,9l30464,-19344r10,7m30474,-19459r14,-3l30504,-19460r15,4l30533,-19452t-285,-80l30241,-19543r-14,-3l30215,-19549t12,61l30215,-19491r-12,-4l30189,-1949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">
                  <v:path arrowok="t" o:connecttype="custom" o:connectlocs="30309,808;30312,818;30316,829;30321,839;30418,810;30413,821;30408,832;30404,843;30500,862;30490,869;30480,876;30470,883;30460,891;30378,1086;30379,1097;30382,1107;30387,1117;30437,1053;30446,1062;30455,1071;30464,1079;30474,1086;30474,964;30488,961;30504,963;30519,967;30533,971;30248,891;30241,880;30227,877;30215,874;30227,935;30215,932;30203,928;30189,928" o:connectangles="0,0,0,0,0,0,0,0,0,0,0,0,0,0,0,0,0,0,0,0,0,0,0,0,0,0,0,0,0,0,0,0,0,0,0"/>
                </v:shape>
                <w10:wrap anchorx="page"/>
              </v:group>
            </w:pict>
          </mc:Fallback>
        </mc:AlternateContent>
      </w:r>
      <w:r w:rsidRPr="003978FD">
        <mc:AlternateContent>
          <mc:Choice Requires="wpg">
            <w:drawing>
              <wp:anchor distT="0" distB="0" distL="114300" distR="114300" simplePos="0" relativeHeight="251658249" behindDoc="1" locked="0" layoutInCell="1" allowOverlap="1" wp14:anchorId="73544EA6" wp14:editId="644E4C49">
                <wp:simplePos x="0" y="0"/>
                <wp:positionH relativeFrom="page">
                  <wp:posOffset>894715</wp:posOffset>
                </wp:positionH>
                <wp:positionV relativeFrom="paragraph">
                  <wp:posOffset>2774950</wp:posOffset>
                </wp:positionV>
                <wp:extent cx="855980" cy="579120"/>
                <wp:effectExtent l="8890" t="3810" r="1905" b="0"/>
                <wp:wrapNone/>
                <wp:docPr id="1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5980" cy="579120"/>
                          <a:chOff x="1409" y="4370"/>
                          <a:chExt cx="1348" cy="912"/>
                        </a:xfrm>
                      </wpg:grpSpPr>
                      <wps:wsp>
                        <wps:cNvPr id="19" name="Freeform 18"/>
                        <wps:cNvSpPr>
                          <a:spLocks/>
                        </wps:cNvSpPr>
                        <wps:spPr bwMode="auto">
                          <a:xfrm>
                            <a:off x="1499" y="4673"/>
                            <a:ext cx="527" cy="549"/>
                          </a:xfrm>
                          <a:custGeom>
                            <a:avLst/>
                            <a:gdLst>
                              <a:gd name="T0" fmla="+- 0 1998 1499"/>
                              <a:gd name="T1" fmla="*/ T0 w 527"/>
                              <a:gd name="T2" fmla="+- 0 5222 4673"/>
                              <a:gd name="T3" fmla="*/ 5222 h 549"/>
                              <a:gd name="T4" fmla="+- 0 1998 1499"/>
                              <a:gd name="T5" fmla="*/ T4 w 527"/>
                              <a:gd name="T6" fmla="+- 0 5161 4673"/>
                              <a:gd name="T7" fmla="*/ 5161 h 549"/>
                              <a:gd name="T8" fmla="+- 0 1999 1499"/>
                              <a:gd name="T9" fmla="*/ T8 w 527"/>
                              <a:gd name="T10" fmla="+- 0 5104 4673"/>
                              <a:gd name="T11" fmla="*/ 5104 h 549"/>
                              <a:gd name="T12" fmla="+- 0 2000 1499"/>
                              <a:gd name="T13" fmla="*/ T12 w 527"/>
                              <a:gd name="T14" fmla="+- 0 5049 4673"/>
                              <a:gd name="T15" fmla="*/ 5049 h 549"/>
                              <a:gd name="T16" fmla="+- 0 2003 1499"/>
                              <a:gd name="T17" fmla="*/ T16 w 527"/>
                              <a:gd name="T18" fmla="+- 0 4993 4673"/>
                              <a:gd name="T19" fmla="*/ 4993 h 549"/>
                              <a:gd name="T20" fmla="+- 0 2007 1499"/>
                              <a:gd name="T21" fmla="*/ T20 w 527"/>
                              <a:gd name="T22" fmla="+- 0 4938 4673"/>
                              <a:gd name="T23" fmla="*/ 4938 h 549"/>
                              <a:gd name="T24" fmla="+- 0 2016 1499"/>
                              <a:gd name="T25" fmla="*/ T24 w 527"/>
                              <a:gd name="T26" fmla="+- 0 4883 4673"/>
                              <a:gd name="T27" fmla="*/ 4883 h 549"/>
                              <a:gd name="T28" fmla="+- 0 2026 1499"/>
                              <a:gd name="T29" fmla="*/ T28 w 527"/>
                              <a:gd name="T30" fmla="+- 0 4809 4673"/>
                              <a:gd name="T31" fmla="*/ 4809 h 549"/>
                              <a:gd name="T32" fmla="+- 0 2025 1499"/>
                              <a:gd name="T33" fmla="*/ T32 w 527"/>
                              <a:gd name="T34" fmla="+- 0 4737 4673"/>
                              <a:gd name="T35" fmla="*/ 4737 h 549"/>
                              <a:gd name="T36" fmla="+- 0 2003 1499"/>
                              <a:gd name="T37" fmla="*/ T36 w 527"/>
                              <a:gd name="T38" fmla="+- 0 4690 4673"/>
                              <a:gd name="T39" fmla="*/ 4690 h 549"/>
                              <a:gd name="T40" fmla="+- 0 1971 1499"/>
                              <a:gd name="T41" fmla="*/ T40 w 527"/>
                              <a:gd name="T42" fmla="+- 0 4679 4673"/>
                              <a:gd name="T43" fmla="*/ 4679 h 549"/>
                              <a:gd name="T44" fmla="+- 0 1930 1499"/>
                              <a:gd name="T45" fmla="*/ T44 w 527"/>
                              <a:gd name="T46" fmla="+- 0 4678 4673"/>
                              <a:gd name="T47" fmla="*/ 4678 h 549"/>
                              <a:gd name="T48" fmla="+- 0 1888 1499"/>
                              <a:gd name="T49" fmla="*/ T48 w 527"/>
                              <a:gd name="T50" fmla="+- 0 4682 4673"/>
                              <a:gd name="T51" fmla="*/ 4682 h 549"/>
                              <a:gd name="T52" fmla="+- 0 1853 1499"/>
                              <a:gd name="T53" fmla="*/ T52 w 527"/>
                              <a:gd name="T54" fmla="+- 0 4685 4673"/>
                              <a:gd name="T55" fmla="*/ 4685 h 549"/>
                              <a:gd name="T56" fmla="+- 0 1822 1499"/>
                              <a:gd name="T57" fmla="*/ T56 w 527"/>
                              <a:gd name="T58" fmla="+- 0 4686 4673"/>
                              <a:gd name="T59" fmla="*/ 4686 h 549"/>
                              <a:gd name="T60" fmla="+- 0 1791 1499"/>
                              <a:gd name="T61" fmla="*/ T60 w 527"/>
                              <a:gd name="T62" fmla="+- 0 4686 4673"/>
                              <a:gd name="T63" fmla="*/ 4686 h 549"/>
                              <a:gd name="T64" fmla="+- 0 1759 1499"/>
                              <a:gd name="T65" fmla="*/ T64 w 527"/>
                              <a:gd name="T66" fmla="+- 0 4685 4673"/>
                              <a:gd name="T67" fmla="*/ 4685 h 549"/>
                              <a:gd name="T68" fmla="+- 0 1728 1499"/>
                              <a:gd name="T69" fmla="*/ T68 w 527"/>
                              <a:gd name="T70" fmla="+- 0 4685 4673"/>
                              <a:gd name="T71" fmla="*/ 4685 h 549"/>
                              <a:gd name="T72" fmla="+- 0 1672 1499"/>
                              <a:gd name="T73" fmla="*/ T72 w 527"/>
                              <a:gd name="T74" fmla="+- 0 4680 4673"/>
                              <a:gd name="T75" fmla="*/ 4680 h 549"/>
                              <a:gd name="T76" fmla="+- 0 1605 1499"/>
                              <a:gd name="T77" fmla="*/ T76 w 527"/>
                              <a:gd name="T78" fmla="+- 0 4673 4673"/>
                              <a:gd name="T79" fmla="*/ 4673 h 549"/>
                              <a:gd name="T80" fmla="+- 0 1544 1499"/>
                              <a:gd name="T81" fmla="*/ T80 w 527"/>
                              <a:gd name="T82" fmla="+- 0 4678 4673"/>
                              <a:gd name="T83" fmla="*/ 4678 h 549"/>
                              <a:gd name="T84" fmla="+- 0 1506 1499"/>
                              <a:gd name="T85" fmla="*/ T84 w 527"/>
                              <a:gd name="T86" fmla="+- 0 4707 4673"/>
                              <a:gd name="T87" fmla="*/ 4707 h 549"/>
                              <a:gd name="T88" fmla="+- 0 1500 1499"/>
                              <a:gd name="T89" fmla="*/ T88 w 527"/>
                              <a:gd name="T90" fmla="+- 0 4734 4673"/>
                              <a:gd name="T91" fmla="*/ 4734 h 549"/>
                              <a:gd name="T92" fmla="+- 0 1499 1499"/>
                              <a:gd name="T93" fmla="*/ T92 w 527"/>
                              <a:gd name="T94" fmla="+- 0 4768 4673"/>
                              <a:gd name="T95" fmla="*/ 4768 h 549"/>
                              <a:gd name="T96" fmla="+- 0 1502 1499"/>
                              <a:gd name="T97" fmla="*/ T96 w 527"/>
                              <a:gd name="T98" fmla="+- 0 4803 4673"/>
                              <a:gd name="T99" fmla="*/ 4803 h 549"/>
                              <a:gd name="T100" fmla="+- 0 1503 1499"/>
                              <a:gd name="T101" fmla="*/ T100 w 527"/>
                              <a:gd name="T102" fmla="+- 0 4832 4673"/>
                              <a:gd name="T103" fmla="*/ 4832 h 549"/>
                              <a:gd name="T104" fmla="+- 0 1504 1499"/>
                              <a:gd name="T105" fmla="*/ T104 w 527"/>
                              <a:gd name="T106" fmla="+- 0 4897 4673"/>
                              <a:gd name="T107" fmla="*/ 4897 h 549"/>
                              <a:gd name="T108" fmla="+- 0 1506 1499"/>
                              <a:gd name="T109" fmla="*/ T108 w 527"/>
                              <a:gd name="T110" fmla="+- 0 4962 4673"/>
                              <a:gd name="T111" fmla="*/ 4962 h 549"/>
                              <a:gd name="T112" fmla="+- 0 1508 1499"/>
                              <a:gd name="T113" fmla="*/ T112 w 527"/>
                              <a:gd name="T114" fmla="+- 0 5027 4673"/>
                              <a:gd name="T115" fmla="*/ 5027 h 549"/>
                              <a:gd name="T116" fmla="+- 0 1510 1499"/>
                              <a:gd name="T117" fmla="*/ T116 w 527"/>
                              <a:gd name="T118" fmla="+- 0 5092 4673"/>
                              <a:gd name="T119" fmla="*/ 5092 h 549"/>
                              <a:gd name="T120" fmla="+- 0 1511 1499"/>
                              <a:gd name="T121" fmla="*/ T120 w 527"/>
                              <a:gd name="T122" fmla="+- 0 5157 4673"/>
                              <a:gd name="T123" fmla="*/ 5157 h 549"/>
                              <a:gd name="T124" fmla="+- 0 1512 1499"/>
                              <a:gd name="T125" fmla="*/ T124 w 527"/>
                              <a:gd name="T126" fmla="+- 0 5222 4673"/>
                              <a:gd name="T127" fmla="*/ 5222 h 5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527" h="549">
                                <a:moveTo>
                                  <a:pt x="499" y="549"/>
                                </a:moveTo>
                                <a:lnTo>
                                  <a:pt x="499" y="488"/>
                                </a:lnTo>
                                <a:lnTo>
                                  <a:pt x="500" y="431"/>
                                </a:lnTo>
                                <a:lnTo>
                                  <a:pt x="501" y="376"/>
                                </a:lnTo>
                                <a:lnTo>
                                  <a:pt x="504" y="320"/>
                                </a:lnTo>
                                <a:lnTo>
                                  <a:pt x="508" y="265"/>
                                </a:lnTo>
                                <a:lnTo>
                                  <a:pt x="517" y="210"/>
                                </a:lnTo>
                                <a:lnTo>
                                  <a:pt x="527" y="136"/>
                                </a:lnTo>
                                <a:lnTo>
                                  <a:pt x="526" y="64"/>
                                </a:lnTo>
                                <a:lnTo>
                                  <a:pt x="504" y="17"/>
                                </a:lnTo>
                                <a:lnTo>
                                  <a:pt x="472" y="6"/>
                                </a:lnTo>
                                <a:lnTo>
                                  <a:pt x="431" y="5"/>
                                </a:lnTo>
                                <a:lnTo>
                                  <a:pt x="389" y="9"/>
                                </a:lnTo>
                                <a:lnTo>
                                  <a:pt x="354" y="12"/>
                                </a:lnTo>
                                <a:lnTo>
                                  <a:pt x="323" y="13"/>
                                </a:lnTo>
                                <a:lnTo>
                                  <a:pt x="292" y="13"/>
                                </a:lnTo>
                                <a:lnTo>
                                  <a:pt x="260" y="12"/>
                                </a:lnTo>
                                <a:lnTo>
                                  <a:pt x="229" y="12"/>
                                </a:lnTo>
                                <a:lnTo>
                                  <a:pt x="173" y="7"/>
                                </a:lnTo>
                                <a:lnTo>
                                  <a:pt x="106" y="0"/>
                                </a:lnTo>
                                <a:lnTo>
                                  <a:pt x="45" y="5"/>
                                </a:lnTo>
                                <a:lnTo>
                                  <a:pt x="7" y="34"/>
                                </a:lnTo>
                                <a:lnTo>
                                  <a:pt x="1" y="61"/>
                                </a:lnTo>
                                <a:lnTo>
                                  <a:pt x="0" y="95"/>
                                </a:lnTo>
                                <a:lnTo>
                                  <a:pt x="3" y="130"/>
                                </a:lnTo>
                                <a:lnTo>
                                  <a:pt x="4" y="159"/>
                                </a:lnTo>
                                <a:lnTo>
                                  <a:pt x="5" y="224"/>
                                </a:lnTo>
                                <a:lnTo>
                                  <a:pt x="7" y="289"/>
                                </a:lnTo>
                                <a:lnTo>
                                  <a:pt x="9" y="354"/>
                                </a:lnTo>
                                <a:lnTo>
                                  <a:pt x="11" y="419"/>
                                </a:lnTo>
                                <a:lnTo>
                                  <a:pt x="12" y="484"/>
                                </a:lnTo>
                                <a:lnTo>
                                  <a:pt x="13" y="549"/>
                                </a:lnTo>
                              </a:path>
                            </a:pathLst>
                          </a:custGeom>
                          <a:noFill/>
                          <a:ln w="14210">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408" y="5140"/>
                            <a:ext cx="735"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AutoShape 16"/>
                        <wps:cNvSpPr>
                          <a:spLocks/>
                        </wps:cNvSpPr>
                        <wps:spPr bwMode="auto">
                          <a:xfrm>
                            <a:off x="-907" y="20179"/>
                            <a:ext cx="907" cy="929"/>
                          </a:xfrm>
                          <a:custGeom>
                            <a:avLst/>
                            <a:gdLst>
                              <a:gd name="T0" fmla="+- 0 2027 -906"/>
                              <a:gd name="T1" fmla="*/ T0 w 907"/>
                              <a:gd name="T2" fmla="+- 0 4738 20179"/>
                              <a:gd name="T3" fmla="*/ 4738 h 929"/>
                              <a:gd name="T4" fmla="+- 0 2018 -906"/>
                              <a:gd name="T5" fmla="*/ T4 w 907"/>
                              <a:gd name="T6" fmla="+- 0 4709 20179"/>
                              <a:gd name="T7" fmla="*/ 4709 h 929"/>
                              <a:gd name="T8" fmla="+- 0 2002 -906"/>
                              <a:gd name="T9" fmla="*/ T8 w 907"/>
                              <a:gd name="T10" fmla="+- 0 4685 20179"/>
                              <a:gd name="T11" fmla="*/ 4685 h 929"/>
                              <a:gd name="T12" fmla="+- 0 1981 -906"/>
                              <a:gd name="T13" fmla="*/ T12 w 907"/>
                              <a:gd name="T14" fmla="+- 0 4663 20179"/>
                              <a:gd name="T15" fmla="*/ 4663 h 929"/>
                              <a:gd name="T16" fmla="+- 0 1960 -906"/>
                              <a:gd name="T17" fmla="*/ T16 w 907"/>
                              <a:gd name="T18" fmla="+- 0 4641 20179"/>
                              <a:gd name="T19" fmla="*/ 4641 h 929"/>
                              <a:gd name="T20" fmla="+- 0 1937 -906"/>
                              <a:gd name="T21" fmla="*/ T20 w 907"/>
                              <a:gd name="T22" fmla="+- 0 4615 20179"/>
                              <a:gd name="T23" fmla="*/ 4615 h 929"/>
                              <a:gd name="T24" fmla="+- 0 1915 -906"/>
                              <a:gd name="T25" fmla="*/ T24 w 907"/>
                              <a:gd name="T26" fmla="+- 0 4594 20179"/>
                              <a:gd name="T27" fmla="*/ 4594 h 929"/>
                              <a:gd name="T28" fmla="+- 0 1890 -906"/>
                              <a:gd name="T29" fmla="*/ T28 w 907"/>
                              <a:gd name="T30" fmla="+- 0 4580 20179"/>
                              <a:gd name="T31" fmla="*/ 4580 h 929"/>
                              <a:gd name="T32" fmla="+- 0 1857 -906"/>
                              <a:gd name="T33" fmla="*/ T32 w 907"/>
                              <a:gd name="T34" fmla="+- 0 4576 20179"/>
                              <a:gd name="T35" fmla="*/ 4576 h 929"/>
                              <a:gd name="T36" fmla="+- 0 1798 -906"/>
                              <a:gd name="T37" fmla="*/ T36 w 907"/>
                              <a:gd name="T38" fmla="+- 0 4578 20179"/>
                              <a:gd name="T39" fmla="*/ 4578 h 929"/>
                              <a:gd name="T40" fmla="+- 0 1738 -906"/>
                              <a:gd name="T41" fmla="*/ T40 w 907"/>
                              <a:gd name="T42" fmla="+- 0 4578 20179"/>
                              <a:gd name="T43" fmla="*/ 4578 h 929"/>
                              <a:gd name="T44" fmla="+- 0 1678 -906"/>
                              <a:gd name="T45" fmla="*/ T44 w 907"/>
                              <a:gd name="T46" fmla="+- 0 4578 20179"/>
                              <a:gd name="T47" fmla="*/ 4578 h 929"/>
                              <a:gd name="T48" fmla="+- 0 1619 -906"/>
                              <a:gd name="T49" fmla="*/ T48 w 907"/>
                              <a:gd name="T50" fmla="+- 0 4579 20179"/>
                              <a:gd name="T51" fmla="*/ 4579 h 929"/>
                              <a:gd name="T52" fmla="+- 0 1590 -906"/>
                              <a:gd name="T53" fmla="*/ T52 w 907"/>
                              <a:gd name="T54" fmla="+- 0 4580 20179"/>
                              <a:gd name="T55" fmla="*/ 4580 h 929"/>
                              <a:gd name="T56" fmla="+- 0 1562 -906"/>
                              <a:gd name="T57" fmla="*/ T56 w 907"/>
                              <a:gd name="T58" fmla="+- 0 4581 20179"/>
                              <a:gd name="T59" fmla="*/ 4581 h 929"/>
                              <a:gd name="T60" fmla="+- 0 1533 -906"/>
                              <a:gd name="T61" fmla="*/ T60 w 907"/>
                              <a:gd name="T62" fmla="+- 0 4581 20179"/>
                              <a:gd name="T63" fmla="*/ 4581 h 929"/>
                              <a:gd name="T64" fmla="+- 0 1504 -906"/>
                              <a:gd name="T65" fmla="*/ T64 w 907"/>
                              <a:gd name="T66" fmla="+- 0 4582 20179"/>
                              <a:gd name="T67" fmla="*/ 4582 h 929"/>
                              <a:gd name="T68" fmla="+- 0 1481 -906"/>
                              <a:gd name="T69" fmla="*/ T68 w 907"/>
                              <a:gd name="T70" fmla="+- 0 4583 20179"/>
                              <a:gd name="T71" fmla="*/ 4583 h 929"/>
                              <a:gd name="T72" fmla="+- 0 1459 -906"/>
                              <a:gd name="T73" fmla="*/ T72 w 907"/>
                              <a:gd name="T74" fmla="+- 0 4585 20179"/>
                              <a:gd name="T75" fmla="*/ 4585 h 929"/>
                              <a:gd name="T76" fmla="+- 0 1441 -906"/>
                              <a:gd name="T77" fmla="*/ T76 w 907"/>
                              <a:gd name="T78" fmla="+- 0 4594 20179"/>
                              <a:gd name="T79" fmla="*/ 4594 h 929"/>
                              <a:gd name="T80" fmla="+- 0 1428 -906"/>
                              <a:gd name="T81" fmla="*/ T80 w 907"/>
                              <a:gd name="T82" fmla="+- 0 4613 20179"/>
                              <a:gd name="T83" fmla="*/ 4613 h 929"/>
                              <a:gd name="T84" fmla="+- 0 1425 -906"/>
                              <a:gd name="T85" fmla="*/ T84 w 907"/>
                              <a:gd name="T86" fmla="+- 0 4632 20179"/>
                              <a:gd name="T87" fmla="*/ 4632 h 929"/>
                              <a:gd name="T88" fmla="+- 0 1426 -906"/>
                              <a:gd name="T89" fmla="*/ T88 w 907"/>
                              <a:gd name="T90" fmla="+- 0 4651 20179"/>
                              <a:gd name="T91" fmla="*/ 4651 h 929"/>
                              <a:gd name="T92" fmla="+- 0 1428 -906"/>
                              <a:gd name="T93" fmla="*/ T92 w 907"/>
                              <a:gd name="T94" fmla="+- 0 4672 20179"/>
                              <a:gd name="T95" fmla="*/ 4672 h 929"/>
                              <a:gd name="T96" fmla="+- 0 1430 -906"/>
                              <a:gd name="T97" fmla="*/ T96 w 907"/>
                              <a:gd name="T98" fmla="+- 0 4691 20179"/>
                              <a:gd name="T99" fmla="*/ 4691 h 929"/>
                              <a:gd name="T100" fmla="+- 0 1435 -906"/>
                              <a:gd name="T101" fmla="*/ T100 w 907"/>
                              <a:gd name="T102" fmla="+- 0 4749 20179"/>
                              <a:gd name="T103" fmla="*/ 4749 h 929"/>
                              <a:gd name="T104" fmla="+- 0 1438 -906"/>
                              <a:gd name="T105" fmla="*/ T104 w 907"/>
                              <a:gd name="T106" fmla="+- 0 4806 20179"/>
                              <a:gd name="T107" fmla="*/ 4806 h 929"/>
                              <a:gd name="T108" fmla="+- 0 1441 -906"/>
                              <a:gd name="T109" fmla="*/ T108 w 907"/>
                              <a:gd name="T110" fmla="+- 0 4864 20179"/>
                              <a:gd name="T111" fmla="*/ 4864 h 929"/>
                              <a:gd name="T112" fmla="+- 0 1443 -906"/>
                              <a:gd name="T113" fmla="*/ T112 w 907"/>
                              <a:gd name="T114" fmla="+- 0 4923 20179"/>
                              <a:gd name="T115" fmla="*/ 4923 h 929"/>
                              <a:gd name="T116" fmla="+- 0 1444 -906"/>
                              <a:gd name="T117" fmla="*/ T116 w 907"/>
                              <a:gd name="T118" fmla="+- 0 4972 20179"/>
                              <a:gd name="T119" fmla="*/ 4972 h 929"/>
                              <a:gd name="T120" fmla="+- 0 1445 -906"/>
                              <a:gd name="T121" fmla="*/ T120 w 907"/>
                              <a:gd name="T122" fmla="+- 0 5021 20179"/>
                              <a:gd name="T123" fmla="*/ 5021 h 929"/>
                              <a:gd name="T124" fmla="+- 0 1444 -906"/>
                              <a:gd name="T125" fmla="*/ T124 w 907"/>
                              <a:gd name="T126" fmla="+- 0 5070 20179"/>
                              <a:gd name="T127" fmla="*/ 5070 h 929"/>
                              <a:gd name="T128" fmla="+- 0 1442 -906"/>
                              <a:gd name="T129" fmla="*/ T128 w 907"/>
                              <a:gd name="T130" fmla="+- 0 5119 20179"/>
                              <a:gd name="T131" fmla="*/ 5119 h 929"/>
                              <a:gd name="T132" fmla="+- 0 1441 -906"/>
                              <a:gd name="T133" fmla="*/ T132 w 907"/>
                              <a:gd name="T134" fmla="+- 0 5137 20179"/>
                              <a:gd name="T135" fmla="*/ 5137 h 929"/>
                              <a:gd name="T136" fmla="+- 0 1438 -906"/>
                              <a:gd name="T137" fmla="*/ T136 w 907"/>
                              <a:gd name="T138" fmla="+- 0 5156 20179"/>
                              <a:gd name="T139" fmla="*/ 5156 h 929"/>
                              <a:gd name="T140" fmla="+- 0 1436 -906"/>
                              <a:gd name="T141" fmla="*/ T140 w 907"/>
                              <a:gd name="T142" fmla="+- 0 5174 20179"/>
                              <a:gd name="T143" fmla="*/ 5174 h 929"/>
                              <a:gd name="T144" fmla="+- 0 1436 -906"/>
                              <a:gd name="T145" fmla="*/ T144 w 907"/>
                              <a:gd name="T146" fmla="+- 0 5193 20179"/>
                              <a:gd name="T147" fmla="*/ 5193 h 929"/>
                              <a:gd name="T148" fmla="+- 0 1515 -906"/>
                              <a:gd name="T149" fmla="*/ T148 w 907"/>
                              <a:gd name="T150" fmla="+- 0 4706 20179"/>
                              <a:gd name="T151" fmla="*/ 4706 h 929"/>
                              <a:gd name="T152" fmla="+- 0 1497 -906"/>
                              <a:gd name="T153" fmla="*/ T152 w 907"/>
                              <a:gd name="T154" fmla="+- 0 4679 20179"/>
                              <a:gd name="T155" fmla="*/ 4679 h 929"/>
                              <a:gd name="T156" fmla="+- 0 1476 -906"/>
                              <a:gd name="T157" fmla="*/ T156 w 907"/>
                              <a:gd name="T158" fmla="+- 0 4653 20179"/>
                              <a:gd name="T159" fmla="*/ 4653 h 929"/>
                              <a:gd name="T160" fmla="+- 0 1453 -906"/>
                              <a:gd name="T161" fmla="*/ T160 w 907"/>
                              <a:gd name="T162" fmla="+- 0 4630 20179"/>
                              <a:gd name="T163" fmla="*/ 4630 h 929"/>
                              <a:gd name="T164" fmla="+- 0 1428 -906"/>
                              <a:gd name="T165" fmla="*/ T164 w 907"/>
                              <a:gd name="T166" fmla="+- 0 4609 20179"/>
                              <a:gd name="T167" fmla="*/ 4609 h 9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907" h="929">
                                <a:moveTo>
                                  <a:pt x="2933" y="-15441"/>
                                </a:moveTo>
                                <a:lnTo>
                                  <a:pt x="2924" y="-15470"/>
                                </a:lnTo>
                                <a:lnTo>
                                  <a:pt x="2908" y="-15494"/>
                                </a:lnTo>
                                <a:lnTo>
                                  <a:pt x="2887" y="-15516"/>
                                </a:lnTo>
                                <a:lnTo>
                                  <a:pt x="2866" y="-15538"/>
                                </a:lnTo>
                                <a:lnTo>
                                  <a:pt x="2843" y="-15564"/>
                                </a:lnTo>
                                <a:lnTo>
                                  <a:pt x="2821" y="-15585"/>
                                </a:lnTo>
                                <a:lnTo>
                                  <a:pt x="2796" y="-15599"/>
                                </a:lnTo>
                                <a:lnTo>
                                  <a:pt x="2763" y="-15603"/>
                                </a:lnTo>
                                <a:lnTo>
                                  <a:pt x="2704" y="-15601"/>
                                </a:lnTo>
                                <a:lnTo>
                                  <a:pt x="2644" y="-15601"/>
                                </a:lnTo>
                                <a:lnTo>
                                  <a:pt x="2584" y="-15601"/>
                                </a:lnTo>
                                <a:lnTo>
                                  <a:pt x="2525" y="-15600"/>
                                </a:lnTo>
                                <a:lnTo>
                                  <a:pt x="2496" y="-15599"/>
                                </a:lnTo>
                                <a:lnTo>
                                  <a:pt x="2468" y="-15598"/>
                                </a:lnTo>
                                <a:lnTo>
                                  <a:pt x="2439" y="-15598"/>
                                </a:lnTo>
                                <a:lnTo>
                                  <a:pt x="2410" y="-15597"/>
                                </a:lnTo>
                                <a:lnTo>
                                  <a:pt x="2387" y="-15596"/>
                                </a:lnTo>
                                <a:lnTo>
                                  <a:pt x="2365" y="-15594"/>
                                </a:lnTo>
                                <a:lnTo>
                                  <a:pt x="2347" y="-15585"/>
                                </a:lnTo>
                                <a:lnTo>
                                  <a:pt x="2334" y="-15566"/>
                                </a:lnTo>
                                <a:lnTo>
                                  <a:pt x="2331" y="-15547"/>
                                </a:lnTo>
                                <a:lnTo>
                                  <a:pt x="2332" y="-15528"/>
                                </a:lnTo>
                                <a:lnTo>
                                  <a:pt x="2334" y="-15507"/>
                                </a:lnTo>
                                <a:lnTo>
                                  <a:pt x="2336" y="-15488"/>
                                </a:lnTo>
                                <a:lnTo>
                                  <a:pt x="2341" y="-15430"/>
                                </a:lnTo>
                                <a:lnTo>
                                  <a:pt x="2344" y="-15373"/>
                                </a:lnTo>
                                <a:lnTo>
                                  <a:pt x="2347" y="-15315"/>
                                </a:lnTo>
                                <a:lnTo>
                                  <a:pt x="2349" y="-15256"/>
                                </a:lnTo>
                                <a:lnTo>
                                  <a:pt x="2350" y="-15207"/>
                                </a:lnTo>
                                <a:lnTo>
                                  <a:pt x="2351" y="-15158"/>
                                </a:lnTo>
                                <a:lnTo>
                                  <a:pt x="2350" y="-15109"/>
                                </a:lnTo>
                                <a:lnTo>
                                  <a:pt x="2348" y="-15060"/>
                                </a:lnTo>
                                <a:lnTo>
                                  <a:pt x="2347" y="-15042"/>
                                </a:lnTo>
                                <a:lnTo>
                                  <a:pt x="2344" y="-15023"/>
                                </a:lnTo>
                                <a:lnTo>
                                  <a:pt x="2342" y="-15005"/>
                                </a:lnTo>
                                <a:lnTo>
                                  <a:pt x="2342" y="-14986"/>
                                </a:lnTo>
                                <a:moveTo>
                                  <a:pt x="2421" y="-15473"/>
                                </a:moveTo>
                                <a:lnTo>
                                  <a:pt x="2403" y="-15500"/>
                                </a:lnTo>
                                <a:lnTo>
                                  <a:pt x="2382" y="-15526"/>
                                </a:lnTo>
                                <a:lnTo>
                                  <a:pt x="2359" y="-15549"/>
                                </a:lnTo>
                                <a:lnTo>
                                  <a:pt x="2334" y="-15570"/>
                                </a:lnTo>
                              </a:path>
                            </a:pathLst>
                          </a:custGeom>
                          <a:noFill/>
                          <a:ln w="14210">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15"/>
                        <wps:cNvSpPr>
                          <a:spLocks noChangeArrowheads="1"/>
                        </wps:cNvSpPr>
                        <wps:spPr bwMode="auto">
                          <a:xfrm>
                            <a:off x="1656" y="4852"/>
                            <a:ext cx="187" cy="164"/>
                          </a:xfrm>
                          <a:prstGeom prst="rect">
                            <a:avLst/>
                          </a:prstGeom>
                          <a:noFill/>
                          <a:ln w="5330">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062" y="4369"/>
                            <a:ext cx="694"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Freeform 13"/>
                        <wps:cNvSpPr>
                          <a:spLocks/>
                        </wps:cNvSpPr>
                        <wps:spPr bwMode="auto">
                          <a:xfrm>
                            <a:off x="1719" y="4760"/>
                            <a:ext cx="143" cy="204"/>
                          </a:xfrm>
                          <a:custGeom>
                            <a:avLst/>
                            <a:gdLst>
                              <a:gd name="T0" fmla="+- 0 1725 1720"/>
                              <a:gd name="T1" fmla="*/ T0 w 143"/>
                              <a:gd name="T2" fmla="+- 0 4924 4760"/>
                              <a:gd name="T3" fmla="*/ 4924 h 204"/>
                              <a:gd name="T4" fmla="+- 0 1722 1720"/>
                              <a:gd name="T5" fmla="*/ T4 w 143"/>
                              <a:gd name="T6" fmla="+- 0 4923 4760"/>
                              <a:gd name="T7" fmla="*/ 4923 h 204"/>
                              <a:gd name="T8" fmla="+- 0 1721 1720"/>
                              <a:gd name="T9" fmla="*/ T8 w 143"/>
                              <a:gd name="T10" fmla="+- 0 4924 4760"/>
                              <a:gd name="T11" fmla="*/ 4924 h 204"/>
                              <a:gd name="T12" fmla="+- 0 1720 1720"/>
                              <a:gd name="T13" fmla="*/ T12 w 143"/>
                              <a:gd name="T14" fmla="+- 0 4926 4760"/>
                              <a:gd name="T15" fmla="*/ 4926 h 204"/>
                              <a:gd name="T16" fmla="+- 0 1728 1720"/>
                              <a:gd name="T17" fmla="*/ T16 w 143"/>
                              <a:gd name="T18" fmla="+- 0 4937 4760"/>
                              <a:gd name="T19" fmla="*/ 4937 h 204"/>
                              <a:gd name="T20" fmla="+- 0 1729 1720"/>
                              <a:gd name="T21" fmla="*/ T20 w 143"/>
                              <a:gd name="T22" fmla="+- 0 4951 4760"/>
                              <a:gd name="T23" fmla="*/ 4951 h 204"/>
                              <a:gd name="T24" fmla="+- 0 1733 1720"/>
                              <a:gd name="T25" fmla="*/ T24 w 143"/>
                              <a:gd name="T26" fmla="+- 0 4963 4760"/>
                              <a:gd name="T27" fmla="*/ 4963 h 204"/>
                              <a:gd name="T28" fmla="+- 0 1749 1720"/>
                              <a:gd name="T29" fmla="*/ T28 w 143"/>
                              <a:gd name="T30" fmla="+- 0 4908 4760"/>
                              <a:gd name="T31" fmla="*/ 4908 h 204"/>
                              <a:gd name="T32" fmla="+- 0 1780 1720"/>
                              <a:gd name="T33" fmla="*/ T32 w 143"/>
                              <a:gd name="T34" fmla="+- 0 4851 4760"/>
                              <a:gd name="T35" fmla="*/ 4851 h 204"/>
                              <a:gd name="T36" fmla="+- 0 1820 1720"/>
                              <a:gd name="T37" fmla="*/ T36 w 143"/>
                              <a:gd name="T38" fmla="+- 0 4799 4760"/>
                              <a:gd name="T39" fmla="*/ 4799 h 204"/>
                              <a:gd name="T40" fmla="+- 0 1863 1720"/>
                              <a:gd name="T41" fmla="*/ T40 w 143"/>
                              <a:gd name="T42" fmla="+- 0 4760 4760"/>
                              <a:gd name="T43" fmla="*/ 4760 h 2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43" h="204">
                                <a:moveTo>
                                  <a:pt x="5" y="164"/>
                                </a:moveTo>
                                <a:lnTo>
                                  <a:pt x="2" y="163"/>
                                </a:lnTo>
                                <a:lnTo>
                                  <a:pt x="1" y="164"/>
                                </a:lnTo>
                                <a:lnTo>
                                  <a:pt x="0" y="166"/>
                                </a:lnTo>
                                <a:lnTo>
                                  <a:pt x="8" y="177"/>
                                </a:lnTo>
                                <a:lnTo>
                                  <a:pt x="9" y="191"/>
                                </a:lnTo>
                                <a:lnTo>
                                  <a:pt x="13" y="203"/>
                                </a:lnTo>
                                <a:lnTo>
                                  <a:pt x="29" y="148"/>
                                </a:lnTo>
                                <a:lnTo>
                                  <a:pt x="60" y="91"/>
                                </a:lnTo>
                                <a:lnTo>
                                  <a:pt x="100" y="39"/>
                                </a:lnTo>
                                <a:lnTo>
                                  <a:pt x="143" y="0"/>
                                </a:lnTo>
                              </a:path>
                            </a:pathLst>
                          </a:custGeom>
                          <a:noFill/>
                          <a:ln w="7101">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v:group id="Group 12" style="position:absolute;margin-left:70.45pt;margin-top:218.5pt;width:67.4pt;height:45.6pt;z-index:-6592;mso-position-horizontal-relative:page" coordsize="1348,912" coordorigin="1409,4370" o:spid="_x0000_s1026" w14:anchorId="7EBC4E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">
                <v:shape id="Freeform 18" style="position:absolute;left:1499;top:4673;width:527;height:549;visibility:visible;mso-wrap-style:square;v-text-anchor:top" coordsize="527,549" o:spid="_x0000_s1027" filled="f" strokecolor="#231f20" strokeweight=".39472mm" path="m499,549r,-61l500,431r1,-55l504,320r4,-55l517,210r10,-74l526,64,504,17,472,6,431,5,389,9r-35,3l323,13r-31,l260,12r-31,l173,7,106,,45,5,7,34,1,61,,95r3,35l4,159r1,65l7,289r2,65l11,419r1,65l13,54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">
                  <v:path arrowok="t" o:connecttype="custom" o:connectlocs="499,5222;499,5161;500,5104;501,5049;504,4993;508,4938;517,4883;527,4809;526,4737;504,4690;472,4679;431,4678;389,4682;354,4685;323,4686;292,4686;260,4685;229,4685;173,4680;106,4673;45,4678;7,4707;1,4734;0,4768;3,4803;4,4832;5,4897;7,4962;9,5027;11,5092;12,5157;13,5222" o:connectangles="0,0,0,0,0,0,0,0,0,0,0,0,0,0,0,0,0,0,0,0,0,0,0,0,0,0,0,0,0,0,0,0"/>
                </v:shape>
                <v:shape id="Picture 17" style="position:absolute;left:1408;top:5140;width:735;height:141;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">
                  <v:imagedata o:title="" r:id="rId25"/>
                </v:shape>
                <v:shape id="AutoShape 16" style="position:absolute;left:-907;top:20179;width:907;height:929;visibility:visible;mso-wrap-style:square;v-text-anchor:top" coordsize="907,929" o:spid="_x0000_s1029" filled="f" strokecolor="#231f20" strokeweight=".39472mm" path="m2933,-15441r-9,-29l2908,-15494r-21,-22l2866,-15538r-23,-26l2821,-15585r-25,-14l2763,-15603r-59,2l2644,-15601r-60,l2525,-15600r-29,1l2468,-15598r-29,l2410,-15597r-23,1l2365,-15594r-18,9l2334,-15566r-3,19l2332,-15528r2,21l2336,-15488r5,58l2344,-15373r3,58l2349,-15256r1,49l2351,-15158r-1,49l2348,-15060r-1,18l2344,-15023r-2,18l2342,-14986t79,-487l2403,-15500r-21,-26l2359,-15549r-25,-2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">
                  <v:path arrowok="t" o:connecttype="custom" o:connectlocs="2933,4738;2924,4709;2908,4685;2887,4663;2866,4641;2843,4615;2821,4594;2796,4580;2763,4576;2704,4578;2644,4578;2584,4578;2525,4579;2496,4580;2468,4581;2439,4581;2410,4582;2387,4583;2365,4585;2347,4594;2334,4613;2331,4632;2332,4651;2334,4672;2336,4691;2341,4749;2344,4806;2347,4864;2349,4923;2350,4972;2351,5021;2350,5070;2348,5119;2347,5137;2344,5156;2342,5174;2342,5193;2421,4706;2403,4679;2382,4653;2359,4630;2334,4609" o:connectangles="0,0,0,0,0,0,0,0,0,0,0,0,0,0,0,0,0,0,0,0,0,0,0,0,0,0,0,0,0,0,0,0,0,0,0,0,0,0,0,0,0,0"/>
                </v:shape>
                <v:rect id="Rectangle 15" style="position:absolute;left:1656;top:4852;width:187;height:164;visibility:visible;mso-wrap-style:square;v-text-anchor:top" o:spid="_x0000_s1030" filled="f" strokecolor="#231f20" strokeweight=".14806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"/>
                <v:shape id="Picture 14" style="position:absolute;left:2062;top:4369;width:694;height:564;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">
                  <v:imagedata o:title="" r:id="rId26"/>
                </v:shape>
                <v:shape id="Freeform 13" style="position:absolute;left:1719;top:4760;width:143;height:204;visibility:visible;mso-wrap-style:square;v-text-anchor:top" coordsize="143,204" o:spid="_x0000_s1032" filled="f" strokecolor="#231f20" strokeweight=".19725mm" path="m5,164l2,163r-1,1l,166r8,11l9,191r4,12l29,148,60,91,100,39,14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">
                  <v:path arrowok="t" o:connecttype="custom" o:connectlocs="5,4924;2,4923;1,4924;0,4926;8,4937;9,4951;13,4963;29,4908;60,4851;100,4799;143,4760" o:connectangles="0,0,0,0,0,0,0,0,0,0,0"/>
                </v:shape>
                <w10:wrap anchorx="page"/>
              </v:group>
            </w:pict>
          </mc:Fallback>
        </mc:AlternateContent>
      </w:r>
      <w:r w:rsidRPr="003978FD">
        <w:drawing>
          <wp:anchor distT="0" distB="0" distL="0" distR="0" simplePos="0" relativeHeight="251658245" behindDoc="1" locked="0" layoutInCell="1" allowOverlap="1" wp14:anchorId="0FD959CB" wp14:editId="20567666">
            <wp:simplePos x="0" y="0"/>
            <wp:positionH relativeFrom="page">
              <wp:posOffset>12492837</wp:posOffset>
            </wp:positionH>
            <wp:positionV relativeFrom="paragraph">
              <wp:posOffset>514108</wp:posOffset>
            </wp:positionV>
            <wp:extent cx="600686" cy="890587"/>
            <wp:effectExtent l="0" t="0" r="0" b="0"/>
            <wp:wrapNone/>
            <wp:docPr id="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pic:cNvPicPr/>
                  </pic:nvPicPr>
                  <pic:blipFill>
                    <a:blip r:embed="rId27" cstate="print"/>
                    <a:stretch>
                      <a:fillRect/>
                    </a:stretch>
                  </pic:blipFill>
                  <pic:spPr>
                    <a:xfrm>
                      <a:off x="0" y="0"/>
                      <a:ext cx="600686" cy="890587"/>
                    </a:xfrm>
                    <a:prstGeom prst="rect">
                      <a:avLst/>
                    </a:prstGeom>
                  </pic:spPr>
                </pic:pic>
              </a:graphicData>
            </a:graphic>
          </wp:anchor>
        </w:drawing>
      </w:r>
      <w:r w:rsidRPr="003978FD">
        <w:rPr>
          <w:color w:val="231F20"/>
          <w:spacing w:val="-3"/>
        </w:rPr>
        <w:t>Project</w:t>
      </w:r>
      <w:r w:rsidRPr="003978FD">
        <w:rPr>
          <w:color w:val="231F20"/>
          <w:spacing w:val="-36"/>
        </w:rPr>
        <w:t xml:space="preserve"> </w:t>
      </w:r>
      <w:r w:rsidRPr="003978FD">
        <w:rPr>
          <w:color w:val="231F20"/>
        </w:rPr>
        <w:t>name</w:t>
      </w:r>
      <w:ins w:id="0" w:author="Microsoft Word" w:date="2024-11-18T14:13:00Z" w16du:dateUtc="2024-11-18T13:13:00Z">
        <w:r w:rsidR="000A68C0" w:rsidRPr="003978FD">
          <w:rPr>
            <w:color w:val="231F20"/>
            <w:u w:val="single" w:color="000000"/>
          </w:rPr>
          <w:t>:</w:t>
        </w:r>
      </w:ins>
      <w:r w:rsidRPr="003978FD">
        <w:rPr>
          <w:color w:val="231F20"/>
          <w:u w:val="single" w:color="000000"/>
        </w:rPr>
        <w:t xml:space="preserve"> </w:t>
      </w:r>
      <w:r w:rsidR="70BCE766" w:rsidRPr="003978FD">
        <w:rPr>
          <w:color w:val="231F20"/>
          <w:u w:val="single"/>
        </w:rPr>
        <w:t xml:space="preserve">PHANTOM </w:t>
      </w:r>
      <w:r w:rsidRPr="003978FD">
        <w:rPr>
          <w:color w:val="231F20"/>
        </w:rPr>
        <w:tab/>
      </w:r>
      <w:r w:rsidRPr="003978FD">
        <w:rPr>
          <w:color w:val="231F20"/>
          <w:spacing w:val="-3"/>
        </w:rPr>
        <w:t>Project</w:t>
      </w:r>
      <w:r w:rsidRPr="003978FD">
        <w:rPr>
          <w:color w:val="231F20"/>
          <w:spacing w:val="-26"/>
        </w:rPr>
        <w:t xml:space="preserve"> </w:t>
      </w:r>
      <w:r w:rsidRPr="003978FD">
        <w:rPr>
          <w:color w:val="231F20"/>
        </w:rPr>
        <w:t>owner</w:t>
      </w:r>
      <w:r w:rsidRPr="003978FD">
        <w:rPr>
          <w:color w:val="231F20"/>
          <w:spacing w:val="2"/>
        </w:rPr>
        <w:t xml:space="preserve"> </w:t>
      </w:r>
      <w:r w:rsidR="00CC20E0" w:rsidRPr="003978FD">
        <w:rPr>
          <w:color w:val="231F20"/>
          <w:w w:val="64"/>
          <w:u w:val="single" w:color="000000"/>
        </w:rPr>
        <w:t>Nicky Heldoorn,</w:t>
      </w:r>
      <w:r w:rsidR="7FE706A8" w:rsidRPr="003978FD">
        <w:rPr>
          <w:color w:val="231F20"/>
          <w:w w:val="64"/>
          <w:u w:val="single" w:color="000000"/>
        </w:rPr>
        <w:t xml:space="preserve"> </w:t>
      </w:r>
      <w:r w:rsidR="07E5C1DA" w:rsidRPr="003978FD">
        <w:rPr>
          <w:color w:val="231F20"/>
          <w:w w:val="64"/>
          <w:u w:val="single" w:color="000000"/>
        </w:rPr>
        <w:t>Dries Vandewinkel,</w:t>
      </w:r>
      <w:r w:rsidRPr="003978FD">
        <w:rPr>
          <w:color w:val="231F20"/>
          <w:u w:val="single" w:color="000000"/>
        </w:rPr>
        <w:tab/>
      </w:r>
    </w:p>
    <w:p w14:paraId="0134CE65" w14:textId="77777777" w:rsidR="00A07934" w:rsidRPr="003978FD" w:rsidRDefault="00A07934">
      <w:pPr>
        <w:pStyle w:val="BodyText"/>
        <w:spacing w:before="1"/>
        <w:rPr>
          <w:sz w:val="23"/>
        </w:rPr>
      </w:pPr>
    </w:p>
    <w:tbl>
      <w:tblPr>
        <w:tblStyle w:val="TableNormal1"/>
        <w:tblW w:w="0" w:type="auto"/>
        <w:tblInd w:w="130" w:type="dxa"/>
        <w:tblBorders>
          <w:top w:val="single" w:sz="18" w:space="0" w:color="020302"/>
          <w:left w:val="single" w:sz="18" w:space="0" w:color="020302"/>
          <w:bottom w:val="single" w:sz="18" w:space="0" w:color="020302"/>
          <w:right w:val="single" w:sz="18" w:space="0" w:color="020302"/>
          <w:insideH w:val="single" w:sz="18" w:space="0" w:color="020302"/>
          <w:insideV w:val="single" w:sz="18" w:space="0" w:color="020302"/>
        </w:tblBorders>
        <w:tblLayout w:type="fixed"/>
        <w:tblLook w:val="01E0" w:firstRow="1" w:lastRow="1" w:firstColumn="1" w:lastColumn="1" w:noHBand="0" w:noVBand="0"/>
      </w:tblPr>
      <w:tblGrid>
        <w:gridCol w:w="9768"/>
        <w:gridCol w:w="9788"/>
        <w:gridCol w:w="7082"/>
        <w:gridCol w:w="2685"/>
      </w:tblGrid>
      <w:tr w:rsidR="00A07934" w:rsidRPr="003A69C7" w14:paraId="16D25999" w14:textId="77777777" w:rsidTr="18491B3F">
        <w:trPr>
          <w:trHeight w:val="2464"/>
        </w:trPr>
        <w:tc>
          <w:tcPr>
            <w:tcW w:w="9768" w:type="dxa"/>
            <w:tcBorders>
              <w:bottom w:val="single" w:sz="12" w:space="0" w:color="020302"/>
              <w:right w:val="single" w:sz="12" w:space="0" w:color="020302"/>
            </w:tcBorders>
          </w:tcPr>
          <w:p w14:paraId="61DE9995" w14:textId="77777777" w:rsidR="00A07934" w:rsidRPr="003A69C7" w:rsidRDefault="00982EF7">
            <w:pPr>
              <w:pStyle w:val="TableParagraph"/>
              <w:spacing w:line="344" w:lineRule="exact"/>
              <w:ind w:left="90"/>
              <w:rPr>
                <w:sz w:val="32"/>
              </w:rPr>
            </w:pPr>
            <w:r w:rsidRPr="003A69C7">
              <w:rPr>
                <w:sz w:val="32"/>
              </w:rPr>
              <w:t>Purpose</w:t>
            </w:r>
          </w:p>
          <w:p w14:paraId="777ECB1D" w14:textId="77777777" w:rsidR="001B662F" w:rsidRPr="003A69C7" w:rsidRDefault="001B662F" w:rsidP="00AD3BFF">
            <w:pPr>
              <w:pStyle w:val="TableParagraph"/>
              <w:spacing w:line="259" w:lineRule="auto"/>
              <w:ind w:left="90" w:right="6971"/>
              <w:rPr>
                <w:w w:val="105"/>
                <w:sz w:val="18"/>
                <w:szCs w:val="18"/>
              </w:rPr>
            </w:pPr>
          </w:p>
          <w:p w14:paraId="63942634" w14:textId="77777777" w:rsidR="001B662F" w:rsidRPr="003A69C7" w:rsidRDefault="001B662F" w:rsidP="00AD3BFF">
            <w:pPr>
              <w:pStyle w:val="TableParagraph"/>
              <w:spacing w:line="259" w:lineRule="auto"/>
              <w:ind w:left="90" w:right="6971"/>
              <w:rPr>
                <w:w w:val="105"/>
                <w:sz w:val="18"/>
                <w:szCs w:val="18"/>
              </w:rPr>
            </w:pPr>
          </w:p>
          <w:p w14:paraId="0A6F8BCF" w14:textId="16F1EFFF" w:rsidR="00A07934" w:rsidRPr="003A69C7" w:rsidRDefault="00D41633" w:rsidP="00AD3BFF">
            <w:pPr>
              <w:pStyle w:val="TableParagraph"/>
              <w:spacing w:line="259" w:lineRule="auto"/>
              <w:ind w:left="90" w:right="6971"/>
              <w:rPr>
                <w:w w:val="105"/>
                <w:sz w:val="18"/>
                <w:szCs w:val="18"/>
              </w:rPr>
            </w:pPr>
            <w:r w:rsidRPr="003A69C7">
              <w:rPr>
                <w:w w:val="105"/>
                <w:sz w:val="18"/>
                <w:szCs w:val="18"/>
              </w:rPr>
              <w:t xml:space="preserve"> </w:t>
            </w:r>
            <w:r w:rsidR="00AD3BFF" w:rsidRPr="003A69C7">
              <w:rPr>
                <w:w w:val="105"/>
                <w:sz w:val="18"/>
                <w:szCs w:val="18"/>
              </w:rPr>
              <w:t xml:space="preserve">                                                                                          </w:t>
            </w:r>
          </w:p>
          <w:p w14:paraId="33B6DF5E" w14:textId="7989ABA7" w:rsidR="003978FD" w:rsidRPr="003A69C7" w:rsidRDefault="00B01808" w:rsidP="00AD3BFF">
            <w:pPr>
              <w:pStyle w:val="TableParagraph"/>
              <w:spacing w:line="259" w:lineRule="auto"/>
              <w:ind w:left="90" w:right="6971"/>
              <w:rPr>
                <w:w w:val="105"/>
                <w:sz w:val="18"/>
                <w:szCs w:val="18"/>
              </w:rPr>
            </w:pPr>
            <w:r w:rsidRPr="003A69C7">
              <w:rPr>
                <w:w w:val="105"/>
                <w:sz w:val="18"/>
                <w:szCs w:val="18"/>
              </w:rPr>
              <w:t xml:space="preserve">Wij hechten </w:t>
            </w:r>
            <w:r w:rsidR="00154B44">
              <w:rPr>
                <w:w w:val="105"/>
                <w:sz w:val="18"/>
                <w:szCs w:val="18"/>
              </w:rPr>
              <w:t xml:space="preserve">heel </w:t>
            </w:r>
            <w:r w:rsidRPr="003A69C7">
              <w:rPr>
                <w:w w:val="105"/>
                <w:sz w:val="18"/>
                <w:szCs w:val="18"/>
              </w:rPr>
              <w:t xml:space="preserve">veel waarde aan de mogelijkheid om zelf energie op te wekken, met als doel </w:t>
            </w:r>
            <w:r w:rsidR="00154B44">
              <w:rPr>
                <w:w w:val="105"/>
                <w:sz w:val="18"/>
                <w:szCs w:val="18"/>
              </w:rPr>
              <w:t>om</w:t>
            </w:r>
            <w:r w:rsidRPr="003A69C7">
              <w:rPr>
                <w:w w:val="105"/>
                <w:sz w:val="18"/>
                <w:szCs w:val="18"/>
              </w:rPr>
              <w:t xml:space="preserve"> bij te dragen aan een groenere en duurzamere wereld.</w:t>
            </w:r>
          </w:p>
        </w:tc>
        <w:tc>
          <w:tcPr>
            <w:tcW w:w="9788" w:type="dxa"/>
            <w:tcBorders>
              <w:left w:val="single" w:sz="12" w:space="0" w:color="020302"/>
              <w:bottom w:val="single" w:sz="12" w:space="0" w:color="020302"/>
              <w:right w:val="single" w:sz="12" w:space="0" w:color="020302"/>
            </w:tcBorders>
          </w:tcPr>
          <w:p w14:paraId="09A3F038" w14:textId="77777777" w:rsidR="00A07934" w:rsidRPr="003A69C7" w:rsidRDefault="00982EF7">
            <w:pPr>
              <w:pStyle w:val="TableParagraph"/>
              <w:spacing w:line="344" w:lineRule="exact"/>
              <w:ind w:left="80"/>
              <w:rPr>
                <w:sz w:val="32"/>
              </w:rPr>
            </w:pPr>
            <w:r w:rsidRPr="003A69C7">
              <w:rPr>
                <w:sz w:val="32"/>
              </w:rPr>
              <w:t>Scope</w:t>
            </w:r>
          </w:p>
          <w:p w14:paraId="010B6F13" w14:textId="678D7F6B" w:rsidR="001B662F" w:rsidRPr="003A69C7" w:rsidRDefault="00D2407F">
            <w:pPr>
              <w:pStyle w:val="TableParagraph"/>
              <w:spacing w:line="259" w:lineRule="auto"/>
              <w:ind w:left="80" w:right="6823"/>
              <w:rPr>
                <w:w w:val="105"/>
                <w:sz w:val="18"/>
              </w:rPr>
            </w:pPr>
            <w:r w:rsidRPr="003A69C7">
              <w:rPr>
                <w:b/>
                <w:w w:val="105"/>
                <w:sz w:val="18"/>
              </w:rPr>
              <w:t>Wat omvat dit project?</w:t>
            </w:r>
            <w:r w:rsidRPr="003A69C7">
              <w:rPr>
                <w:w w:val="105"/>
                <w:sz w:val="18"/>
              </w:rPr>
              <w:br/>
              <w:t>Het ontwikkelen van een innovatief en compact systeem waarmee groene energie in je tuin kan worden opgewekt.</w:t>
            </w:r>
          </w:p>
          <w:p w14:paraId="549B6536" w14:textId="77777777" w:rsidR="001B662F" w:rsidRPr="003A69C7" w:rsidRDefault="001B662F">
            <w:pPr>
              <w:pStyle w:val="TableParagraph"/>
              <w:spacing w:line="259" w:lineRule="auto"/>
              <w:ind w:left="80" w:right="6823"/>
              <w:rPr>
                <w:w w:val="105"/>
                <w:sz w:val="18"/>
              </w:rPr>
            </w:pPr>
          </w:p>
          <w:p w14:paraId="71434A5D" w14:textId="48668C99" w:rsidR="001E3222" w:rsidRPr="003A69C7" w:rsidRDefault="005D47F2">
            <w:pPr>
              <w:pStyle w:val="TableParagraph"/>
              <w:spacing w:line="259" w:lineRule="auto"/>
              <w:ind w:left="80" w:right="6823"/>
              <w:rPr>
                <w:sz w:val="18"/>
              </w:rPr>
            </w:pPr>
            <w:r w:rsidRPr="003A69C7">
              <w:rPr>
                <w:b/>
                <w:w w:val="105"/>
                <w:sz w:val="18"/>
              </w:rPr>
              <w:t>Wat valt buiten de scope van dit project?</w:t>
            </w:r>
            <w:r w:rsidRPr="003A69C7">
              <w:rPr>
                <w:w w:val="105"/>
                <w:sz w:val="18"/>
              </w:rPr>
              <w:br/>
              <w:t>De aanschaf van de windmolen en de bijbehorende sensoren wordt door ons uitgevoerd, maar het conceptuele denkproces en de opstelling worden volledig door ons zelf ontworpen en uitgewerkt.</w:t>
            </w:r>
          </w:p>
        </w:tc>
        <w:tc>
          <w:tcPr>
            <w:tcW w:w="9767" w:type="dxa"/>
            <w:gridSpan w:val="2"/>
            <w:tcBorders>
              <w:left w:val="single" w:sz="12" w:space="0" w:color="020302"/>
              <w:bottom w:val="single" w:sz="12" w:space="0" w:color="231F20"/>
            </w:tcBorders>
          </w:tcPr>
          <w:p w14:paraId="3D88D090" w14:textId="0309AF8B" w:rsidR="00A07934" w:rsidRPr="003A69C7" w:rsidRDefault="00A854B8">
            <w:pPr>
              <w:pStyle w:val="TableParagraph"/>
              <w:spacing w:line="344" w:lineRule="exact"/>
              <w:ind w:left="79"/>
              <w:rPr>
                <w:sz w:val="32"/>
              </w:rPr>
            </w:pPr>
            <w:r w:rsidRPr="003A69C7">
              <w:rPr>
                <w:color w:val="231F20"/>
                <w:sz w:val="32"/>
              </w:rPr>
              <w:t>Succes</w:t>
            </w:r>
            <w:r w:rsidR="00982EF7" w:rsidRPr="003A69C7">
              <w:rPr>
                <w:color w:val="231F20"/>
                <w:sz w:val="32"/>
              </w:rPr>
              <w:t xml:space="preserve"> Criteria</w:t>
            </w:r>
          </w:p>
          <w:p w14:paraId="440C6977" w14:textId="77777777" w:rsidR="00CD09B7" w:rsidRPr="00CD09B7" w:rsidRDefault="00CD09B7" w:rsidP="00CD09B7">
            <w:pPr>
              <w:pStyle w:val="TableParagraph"/>
              <w:spacing w:line="259" w:lineRule="auto"/>
              <w:ind w:left="79" w:right="4158"/>
              <w:rPr>
                <w:w w:val="105"/>
                <w:sz w:val="18"/>
              </w:rPr>
            </w:pPr>
            <w:r w:rsidRPr="00CD09B7">
              <w:rPr>
                <w:b/>
                <w:w w:val="105"/>
                <w:sz w:val="18"/>
              </w:rPr>
              <w:t>Wat moet er worden bereikt om het project succesvol te maken?</w:t>
            </w:r>
          </w:p>
          <w:p w14:paraId="2B36E621" w14:textId="77777777" w:rsidR="00CD09B7" w:rsidRPr="00CD09B7" w:rsidRDefault="00CD09B7" w:rsidP="00CD09B7">
            <w:pPr>
              <w:pStyle w:val="TableParagraph"/>
              <w:numPr>
                <w:ilvl w:val="0"/>
                <w:numId w:val="4"/>
              </w:numPr>
              <w:spacing w:line="259" w:lineRule="auto"/>
              <w:ind w:right="4158"/>
              <w:rPr>
                <w:w w:val="105"/>
                <w:sz w:val="18"/>
              </w:rPr>
            </w:pPr>
            <w:r w:rsidRPr="00CD09B7">
              <w:rPr>
                <w:w w:val="105"/>
                <w:sz w:val="18"/>
              </w:rPr>
              <w:t>Het vinden van een geschikte locatie voor het bevestigen van de installatie.</w:t>
            </w:r>
          </w:p>
          <w:p w14:paraId="7427490A" w14:textId="77777777" w:rsidR="00CD09B7" w:rsidRPr="00CD09B7" w:rsidRDefault="00CD09B7" w:rsidP="00CD09B7">
            <w:pPr>
              <w:pStyle w:val="TableParagraph"/>
              <w:numPr>
                <w:ilvl w:val="0"/>
                <w:numId w:val="4"/>
              </w:numPr>
              <w:spacing w:line="259" w:lineRule="auto"/>
              <w:ind w:right="4158"/>
              <w:rPr>
                <w:w w:val="105"/>
                <w:sz w:val="18"/>
              </w:rPr>
            </w:pPr>
            <w:r w:rsidRPr="00CD09B7">
              <w:rPr>
                <w:w w:val="105"/>
                <w:sz w:val="18"/>
              </w:rPr>
              <w:t>De software moet betrouwbaar functioneren in combinatie met de sensoren, rekening houdend met externe omstandigheden zoals slecht weer, aangezien de apparaten niet volledig waterdicht zijn.</w:t>
            </w:r>
          </w:p>
          <w:p w14:paraId="650F339D" w14:textId="0A88FADB" w:rsidR="00787FE7" w:rsidRPr="003A69C7" w:rsidRDefault="00A53FAC">
            <w:pPr>
              <w:pStyle w:val="TableParagraph"/>
              <w:spacing w:line="259" w:lineRule="auto"/>
              <w:ind w:left="79" w:right="4158"/>
              <w:rPr>
                <w:w w:val="105"/>
                <w:sz w:val="18"/>
              </w:rPr>
            </w:pPr>
            <w:r w:rsidRPr="003A69C7">
              <w:rPr>
                <w:w w:val="105"/>
                <w:sz w:val="18"/>
              </w:rPr>
              <w:t>.</w:t>
            </w:r>
          </w:p>
          <w:p w14:paraId="4D282A6A" w14:textId="4D234D74" w:rsidR="001B662F" w:rsidRPr="003A69C7" w:rsidRDefault="001B662F">
            <w:pPr>
              <w:pStyle w:val="TableParagraph"/>
              <w:spacing w:line="259" w:lineRule="auto"/>
              <w:ind w:left="79" w:right="4158"/>
              <w:rPr>
                <w:w w:val="105"/>
                <w:sz w:val="18"/>
                <w:szCs w:val="18"/>
              </w:rPr>
            </w:pPr>
          </w:p>
          <w:p w14:paraId="49FA8E22" w14:textId="77777777" w:rsidR="001B662F" w:rsidRPr="003A69C7" w:rsidRDefault="001B662F">
            <w:pPr>
              <w:pStyle w:val="TableParagraph"/>
              <w:spacing w:line="259" w:lineRule="auto"/>
              <w:ind w:left="79" w:right="4158"/>
              <w:rPr>
                <w:w w:val="105"/>
                <w:sz w:val="18"/>
              </w:rPr>
            </w:pPr>
          </w:p>
          <w:p w14:paraId="1DA16B23" w14:textId="77777777" w:rsidR="001B662F" w:rsidRPr="003A69C7" w:rsidRDefault="001B662F">
            <w:pPr>
              <w:pStyle w:val="TableParagraph"/>
              <w:spacing w:line="259" w:lineRule="auto"/>
              <w:ind w:left="79" w:right="4158"/>
              <w:rPr>
                <w:w w:val="105"/>
                <w:sz w:val="18"/>
              </w:rPr>
            </w:pPr>
          </w:p>
          <w:p w14:paraId="636B867E" w14:textId="77777777" w:rsidR="001B662F" w:rsidRPr="003A69C7" w:rsidRDefault="001B662F">
            <w:pPr>
              <w:pStyle w:val="TableParagraph"/>
              <w:spacing w:line="259" w:lineRule="auto"/>
              <w:ind w:left="79" w:right="4158"/>
              <w:rPr>
                <w:w w:val="105"/>
                <w:sz w:val="18"/>
              </w:rPr>
            </w:pPr>
          </w:p>
          <w:p w14:paraId="2E86A2D2" w14:textId="77777777" w:rsidR="00C602D3" w:rsidRPr="00C602D3" w:rsidRDefault="00C602D3" w:rsidP="00C602D3">
            <w:pPr>
              <w:pStyle w:val="TableParagraph"/>
              <w:spacing w:line="259" w:lineRule="auto"/>
              <w:ind w:left="79" w:right="4158"/>
              <w:rPr>
                <w:w w:val="105"/>
                <w:sz w:val="18"/>
              </w:rPr>
            </w:pPr>
            <w:r w:rsidRPr="00C602D3">
              <w:rPr>
                <w:b/>
                <w:w w:val="105"/>
                <w:sz w:val="18"/>
              </w:rPr>
              <w:t>Hoe kunnen we succes meten?</w:t>
            </w:r>
          </w:p>
          <w:p w14:paraId="7E211DBD" w14:textId="77777777" w:rsidR="00C602D3" w:rsidRPr="00C602D3" w:rsidRDefault="00C602D3" w:rsidP="00C602D3">
            <w:pPr>
              <w:pStyle w:val="TableParagraph"/>
              <w:numPr>
                <w:ilvl w:val="0"/>
                <w:numId w:val="5"/>
              </w:numPr>
              <w:spacing w:line="259" w:lineRule="auto"/>
              <w:ind w:right="4158"/>
              <w:rPr>
                <w:w w:val="105"/>
                <w:sz w:val="18"/>
              </w:rPr>
            </w:pPr>
            <w:r w:rsidRPr="00C602D3">
              <w:rPr>
                <w:w w:val="105"/>
                <w:sz w:val="18"/>
              </w:rPr>
              <w:t>Functionele testen van de opstelling onder verschillende weersomstandigheden.</w:t>
            </w:r>
          </w:p>
          <w:p w14:paraId="577ED87D" w14:textId="77777777" w:rsidR="00C602D3" w:rsidRPr="00C602D3" w:rsidRDefault="00C602D3" w:rsidP="00C602D3">
            <w:pPr>
              <w:pStyle w:val="TableParagraph"/>
              <w:numPr>
                <w:ilvl w:val="0"/>
                <w:numId w:val="5"/>
              </w:numPr>
              <w:spacing w:line="259" w:lineRule="auto"/>
              <w:ind w:right="4158"/>
              <w:rPr>
                <w:w w:val="105"/>
                <w:sz w:val="18"/>
              </w:rPr>
            </w:pPr>
            <w:r w:rsidRPr="00C602D3">
              <w:rPr>
                <w:w w:val="105"/>
                <w:sz w:val="18"/>
              </w:rPr>
              <w:t>Consistente en nauwkeurige dataverwerking van de sensoren in de software.</w:t>
            </w:r>
          </w:p>
          <w:p w14:paraId="384424ED" w14:textId="77777777" w:rsidR="00C602D3" w:rsidRPr="00C602D3" w:rsidRDefault="00C602D3" w:rsidP="00C602D3">
            <w:pPr>
              <w:pStyle w:val="TableParagraph"/>
              <w:numPr>
                <w:ilvl w:val="0"/>
                <w:numId w:val="5"/>
              </w:numPr>
              <w:spacing w:line="259" w:lineRule="auto"/>
              <w:ind w:right="4158"/>
              <w:rPr>
                <w:w w:val="105"/>
                <w:sz w:val="18"/>
              </w:rPr>
            </w:pPr>
            <w:r w:rsidRPr="00C602D3">
              <w:rPr>
                <w:w w:val="105"/>
                <w:sz w:val="18"/>
              </w:rPr>
              <w:t>Een stabiele energie-output van het systeem.</w:t>
            </w:r>
          </w:p>
          <w:p w14:paraId="44B60B0A" w14:textId="650FE9BB" w:rsidR="00A07934" w:rsidRPr="003A69C7" w:rsidRDefault="00A07934">
            <w:pPr>
              <w:pStyle w:val="TableParagraph"/>
              <w:spacing w:line="259" w:lineRule="auto"/>
              <w:ind w:left="79" w:right="4158"/>
              <w:rPr>
                <w:sz w:val="18"/>
              </w:rPr>
            </w:pPr>
          </w:p>
        </w:tc>
      </w:tr>
      <w:tr w:rsidR="00A07934" w:rsidRPr="003A69C7" w14:paraId="67543E60" w14:textId="77777777" w:rsidTr="00DE4238">
        <w:trPr>
          <w:trHeight w:val="1081"/>
        </w:trPr>
        <w:tc>
          <w:tcPr>
            <w:tcW w:w="26638" w:type="dxa"/>
            <w:gridSpan w:val="3"/>
            <w:tcBorders>
              <w:top w:val="single" w:sz="12" w:space="0" w:color="020302"/>
              <w:bottom w:val="nil"/>
              <w:right w:val="dotted" w:sz="12" w:space="0" w:color="231F20"/>
            </w:tcBorders>
          </w:tcPr>
          <w:p w14:paraId="1EC409B1" w14:textId="651C1076" w:rsidR="00A07934" w:rsidRPr="003A69C7" w:rsidRDefault="00982EF7">
            <w:pPr>
              <w:pStyle w:val="TableParagraph"/>
              <w:spacing w:before="10" w:line="361" w:lineRule="exact"/>
              <w:ind w:left="90"/>
              <w:rPr>
                <w:sz w:val="32"/>
              </w:rPr>
            </w:pPr>
            <w:r w:rsidRPr="003A69C7">
              <w:rPr>
                <w:color w:val="231F20"/>
                <w:sz w:val="32"/>
              </w:rPr>
              <w:t>Milestones</w:t>
            </w:r>
          </w:p>
          <w:p w14:paraId="77E4234B" w14:textId="6F473631" w:rsidR="001B662F" w:rsidRPr="003A69C7" w:rsidRDefault="009A3676" w:rsidP="0425283E">
            <w:pPr>
              <w:pStyle w:val="TableParagraph"/>
              <w:spacing w:line="202" w:lineRule="exact"/>
              <w:ind w:left="90"/>
              <w:rPr>
                <w:rFonts w:ascii="Trebuchet MS"/>
                <w:w w:val="115"/>
                <w:sz w:val="18"/>
                <w:szCs w:val="18"/>
              </w:rPr>
            </w:pPr>
            <w:r w:rsidRPr="003A69C7">
              <w:rPr>
                <w:rFonts w:ascii="Trebuchet MS"/>
                <w:b/>
                <w:w w:val="105"/>
                <w:sz w:val="18"/>
                <w:szCs w:val="18"/>
              </w:rPr>
              <w:t>Wanneer starten we het project en wat is de uiteindelijke deadline?</w:t>
            </w:r>
            <w:r w:rsidRPr="003A69C7">
              <w:rPr>
                <w:rFonts w:ascii="Trebuchet MS"/>
                <w:w w:val="105"/>
                <w:sz w:val="18"/>
                <w:szCs w:val="18"/>
              </w:rPr>
              <w:br/>
              <w:t xml:space="preserve">Het project is aan het begin van dit schooljaar gestart, en we streven ernaar het af te ronden op </w:t>
            </w:r>
            <w:r w:rsidRPr="003A69C7">
              <w:rPr>
                <w:rFonts w:ascii="Trebuchet MS"/>
                <w:b/>
                <w:w w:val="105"/>
                <w:sz w:val="18"/>
                <w:szCs w:val="18"/>
              </w:rPr>
              <w:t>23 mei</w:t>
            </w:r>
            <w:r w:rsidRPr="003A69C7">
              <w:rPr>
                <w:rFonts w:ascii="Trebuchet MS"/>
                <w:w w:val="105"/>
                <w:sz w:val="18"/>
                <w:szCs w:val="18"/>
              </w:rPr>
              <w:t>, want je werkt toch met bepaalde be</w:t>
            </w:r>
            <w:r w:rsidR="005C3CF9">
              <w:rPr>
                <w:rFonts w:ascii="Trebuchet MS"/>
                <w:w w:val="105"/>
                <w:sz w:val="18"/>
                <w:szCs w:val="18"/>
              </w:rPr>
              <w:t>pe</w:t>
            </w:r>
            <w:r w:rsidRPr="003A69C7">
              <w:rPr>
                <w:rFonts w:ascii="Trebuchet MS"/>
                <w:w w:val="105"/>
                <w:sz w:val="18"/>
                <w:szCs w:val="18"/>
              </w:rPr>
              <w:t>rkingen</w:t>
            </w:r>
            <w:r w:rsidR="00F777DD" w:rsidRPr="003A69C7">
              <w:rPr>
                <w:rFonts w:ascii="Trebuchet MS"/>
                <w:w w:val="105"/>
                <w:sz w:val="18"/>
                <w:szCs w:val="18"/>
              </w:rPr>
              <w:t>.</w:t>
            </w:r>
          </w:p>
          <w:p w14:paraId="37AEC002" w14:textId="4D0B8D72" w:rsidR="001B662F" w:rsidRPr="003A69C7" w:rsidRDefault="001B662F" w:rsidP="0425283E">
            <w:pPr>
              <w:pStyle w:val="TableParagraph"/>
              <w:spacing w:line="202" w:lineRule="exact"/>
              <w:ind w:left="90"/>
              <w:rPr>
                <w:rFonts w:ascii="Trebuchet MS"/>
                <w:w w:val="115"/>
                <w:sz w:val="18"/>
                <w:szCs w:val="18"/>
              </w:rPr>
            </w:pPr>
          </w:p>
          <w:p w14:paraId="08EA2B8B" w14:textId="38ACED3D" w:rsidR="001B662F" w:rsidRPr="003A69C7" w:rsidRDefault="001B662F" w:rsidP="0425283E">
            <w:pPr>
              <w:pStyle w:val="TableParagraph"/>
              <w:spacing w:line="202" w:lineRule="exact"/>
              <w:ind w:left="90"/>
              <w:rPr>
                <w:rFonts w:ascii="Trebuchet MS"/>
                <w:sz w:val="18"/>
                <w:szCs w:val="18"/>
              </w:rPr>
            </w:pPr>
          </w:p>
          <w:p w14:paraId="63792053" w14:textId="77777777" w:rsidR="004B329D" w:rsidRPr="004B329D" w:rsidRDefault="004B329D" w:rsidP="004B329D">
            <w:pPr>
              <w:pStyle w:val="TableParagraph"/>
              <w:spacing w:line="202" w:lineRule="exact"/>
              <w:ind w:left="90"/>
              <w:rPr>
                <w:sz w:val="18"/>
                <w:szCs w:val="18"/>
              </w:rPr>
            </w:pPr>
            <w:r w:rsidRPr="004B329D">
              <w:rPr>
                <w:b/>
                <w:sz w:val="18"/>
                <w:szCs w:val="18"/>
              </w:rPr>
              <w:t>Wat zijn de belangrijkste mijlpalen en wanneer vinden deze plaats?</w:t>
            </w:r>
          </w:p>
          <w:p w14:paraId="38D9F588" w14:textId="77777777" w:rsidR="004B329D" w:rsidRPr="004B329D" w:rsidRDefault="004B329D" w:rsidP="004B329D">
            <w:pPr>
              <w:pStyle w:val="TableParagraph"/>
              <w:numPr>
                <w:ilvl w:val="0"/>
                <w:numId w:val="6"/>
              </w:numPr>
              <w:spacing w:line="202" w:lineRule="exact"/>
              <w:rPr>
                <w:sz w:val="18"/>
                <w:szCs w:val="18"/>
              </w:rPr>
            </w:pPr>
            <w:r w:rsidRPr="004B329D">
              <w:rPr>
                <w:sz w:val="18"/>
                <w:szCs w:val="18"/>
              </w:rPr>
              <w:t>Het ontwikkelen en testen van een goed functionerend systeem.</w:t>
            </w:r>
          </w:p>
          <w:p w14:paraId="1CAD3308" w14:textId="1E9B6C9F" w:rsidR="004B329D" w:rsidRPr="004B329D" w:rsidRDefault="004B329D" w:rsidP="004B329D">
            <w:pPr>
              <w:pStyle w:val="TableParagraph"/>
              <w:numPr>
                <w:ilvl w:val="0"/>
                <w:numId w:val="6"/>
              </w:numPr>
              <w:spacing w:line="202" w:lineRule="exact"/>
              <w:rPr>
                <w:sz w:val="18"/>
                <w:szCs w:val="18"/>
              </w:rPr>
            </w:pPr>
            <w:r w:rsidRPr="004B329D">
              <w:rPr>
                <w:sz w:val="18"/>
                <w:szCs w:val="18"/>
              </w:rPr>
              <w:t>Het uitvoeren van nauwkeurige metingen met behulp van een Raspberry Pi (</w:t>
            </w:r>
            <w:r w:rsidR="00C91DF1" w:rsidRPr="004B329D">
              <w:rPr>
                <w:sz w:val="18"/>
                <w:szCs w:val="18"/>
              </w:rPr>
              <w:t>RPI</w:t>
            </w:r>
            <w:r w:rsidRPr="004B329D">
              <w:rPr>
                <w:sz w:val="18"/>
                <w:szCs w:val="18"/>
              </w:rPr>
              <w:t>) en externe sensoren.</w:t>
            </w:r>
          </w:p>
          <w:p w14:paraId="3B8B7E77" w14:textId="77777777" w:rsidR="004B329D" w:rsidRPr="003A69C7" w:rsidRDefault="004B329D" w:rsidP="004B329D">
            <w:pPr>
              <w:pStyle w:val="TableParagraph"/>
              <w:numPr>
                <w:ilvl w:val="0"/>
                <w:numId w:val="6"/>
              </w:numPr>
              <w:spacing w:line="202" w:lineRule="exact"/>
              <w:rPr>
                <w:sz w:val="18"/>
                <w:szCs w:val="18"/>
              </w:rPr>
            </w:pPr>
            <w:r w:rsidRPr="004B329D">
              <w:rPr>
                <w:sz w:val="18"/>
                <w:szCs w:val="18"/>
              </w:rPr>
              <w:t>Het optimaliseren van de software voor betrouwbare dataverwerking.</w:t>
            </w:r>
          </w:p>
          <w:p w14:paraId="138DFCED" w14:textId="283D2356" w:rsidR="004B329D" w:rsidRPr="004B329D" w:rsidRDefault="004B329D" w:rsidP="004B329D">
            <w:pPr>
              <w:pStyle w:val="TableParagraph"/>
              <w:numPr>
                <w:ilvl w:val="0"/>
                <w:numId w:val="6"/>
              </w:numPr>
              <w:spacing w:line="202" w:lineRule="exact"/>
              <w:rPr>
                <w:sz w:val="18"/>
                <w:szCs w:val="18"/>
              </w:rPr>
            </w:pPr>
            <w:r w:rsidRPr="003A69C7">
              <w:rPr>
                <w:sz w:val="18"/>
                <w:szCs w:val="18"/>
              </w:rPr>
              <w:t>ervoor zorgen dat het eind resultaat ook echt wat oplevert en het niet voor niks is geweest</w:t>
            </w:r>
            <w:r w:rsidR="005E2F18" w:rsidRPr="003A69C7">
              <w:rPr>
                <w:sz w:val="18"/>
                <w:szCs w:val="18"/>
              </w:rPr>
              <w:t>, dat dit kan uitgroeien tot een werkende oplossing.</w:t>
            </w:r>
          </w:p>
          <w:p w14:paraId="5D71C8EF" w14:textId="12666787" w:rsidR="001B662F" w:rsidRPr="003A69C7" w:rsidRDefault="001B662F" w:rsidP="0425283E">
            <w:pPr>
              <w:pStyle w:val="TableParagraph"/>
              <w:spacing w:before="14"/>
              <w:ind w:left="90" w:right="22222"/>
              <w:rPr>
                <w:w w:val="105"/>
                <w:sz w:val="18"/>
                <w:szCs w:val="18"/>
              </w:rPr>
            </w:pPr>
          </w:p>
          <w:p w14:paraId="4C3C135C" w14:textId="4E01D223" w:rsidR="001B662F" w:rsidRPr="003A69C7" w:rsidRDefault="001B662F" w:rsidP="0425283E">
            <w:pPr>
              <w:pStyle w:val="TableParagraph"/>
              <w:spacing w:before="14"/>
              <w:ind w:left="90" w:right="22222"/>
              <w:rPr>
                <w:sz w:val="18"/>
                <w:szCs w:val="18"/>
              </w:rPr>
            </w:pPr>
          </w:p>
          <w:p w14:paraId="1E61A743" w14:textId="7B4F01F9" w:rsidR="00A72422" w:rsidRPr="00A72422" w:rsidRDefault="004E19A5" w:rsidP="00A72422">
            <w:pPr>
              <w:pStyle w:val="TableParagraph"/>
              <w:spacing w:before="16"/>
              <w:ind w:left="90" w:right="22222"/>
              <w:rPr>
                <w:w w:val="105"/>
                <w:sz w:val="18"/>
                <w:szCs w:val="18"/>
              </w:rPr>
            </w:pPr>
            <w:r>
              <w:rPr>
                <w:b/>
                <w:w w:val="105"/>
                <w:sz w:val="18"/>
                <w:szCs w:val="18"/>
              </w:rPr>
              <w:t>h</w:t>
            </w:r>
            <w:r w:rsidR="00A72422" w:rsidRPr="00A83662">
              <w:rPr>
                <w:b/>
                <w:w w:val="105"/>
                <w:sz w:val="18"/>
                <w:szCs w:val="18"/>
              </w:rPr>
              <w:t>oe</w:t>
            </w:r>
            <w:r w:rsidR="00A72422" w:rsidRPr="00A72422">
              <w:rPr>
                <w:b/>
                <w:w w:val="105"/>
                <w:sz w:val="18"/>
                <w:szCs w:val="18"/>
              </w:rPr>
              <w:t xml:space="preserve"> kunnen de mijlpalen worden gemeten?</w:t>
            </w:r>
          </w:p>
          <w:p w14:paraId="235A8344" w14:textId="6A02EBB5" w:rsidR="00A72422" w:rsidRPr="00A72422" w:rsidRDefault="00A72422" w:rsidP="00A72422">
            <w:pPr>
              <w:pStyle w:val="TableParagraph"/>
              <w:numPr>
                <w:ilvl w:val="0"/>
                <w:numId w:val="7"/>
              </w:numPr>
              <w:spacing w:before="16"/>
              <w:ind w:right="22222"/>
              <w:rPr>
                <w:w w:val="105"/>
                <w:sz w:val="18"/>
                <w:szCs w:val="18"/>
              </w:rPr>
            </w:pPr>
            <w:r w:rsidRPr="00A72422">
              <w:rPr>
                <w:w w:val="105"/>
                <w:sz w:val="18"/>
                <w:szCs w:val="18"/>
              </w:rPr>
              <w:t xml:space="preserve">Voltooiing van de hardware-installatie </w:t>
            </w:r>
            <w:r w:rsidRPr="00A55A5B">
              <w:rPr>
                <w:w w:val="105"/>
                <w:sz w:val="18"/>
                <w:szCs w:val="18"/>
              </w:rPr>
              <w:t>en</w:t>
            </w:r>
            <w:r w:rsidR="00831BE4">
              <w:rPr>
                <w:w w:val="105"/>
                <w:sz w:val="18"/>
                <w:szCs w:val="18"/>
              </w:rPr>
              <w:t xml:space="preserve"> </w:t>
            </w:r>
            <w:r w:rsidRPr="00A55A5B">
              <w:rPr>
                <w:w w:val="105"/>
                <w:sz w:val="18"/>
                <w:szCs w:val="18"/>
              </w:rPr>
              <w:t>succesvolle</w:t>
            </w:r>
            <w:r w:rsidRPr="00A72422">
              <w:rPr>
                <w:w w:val="105"/>
                <w:sz w:val="18"/>
                <w:szCs w:val="18"/>
              </w:rPr>
              <w:t xml:space="preserve"> koppeling met de sensoren.</w:t>
            </w:r>
          </w:p>
          <w:p w14:paraId="626A9DF2" w14:textId="0D197BD0" w:rsidR="00A72422" w:rsidRPr="00A72422" w:rsidRDefault="00A72422" w:rsidP="00A72422">
            <w:pPr>
              <w:pStyle w:val="TableParagraph"/>
              <w:numPr>
                <w:ilvl w:val="0"/>
                <w:numId w:val="7"/>
              </w:numPr>
              <w:spacing w:before="16"/>
              <w:ind w:right="22222"/>
              <w:rPr>
                <w:w w:val="105"/>
                <w:sz w:val="18"/>
                <w:szCs w:val="18"/>
              </w:rPr>
            </w:pPr>
            <w:r w:rsidRPr="00A72422">
              <w:rPr>
                <w:w w:val="105"/>
                <w:sz w:val="18"/>
                <w:szCs w:val="18"/>
              </w:rPr>
              <w:t>Uitvoering van tests waarbij de verzamelde data consistent en nauwkeurig is.</w:t>
            </w:r>
          </w:p>
          <w:p w14:paraId="2F3A2960" w14:textId="3D1620ED" w:rsidR="00A72422" w:rsidRPr="00A72422" w:rsidRDefault="00A72422" w:rsidP="00A72422">
            <w:pPr>
              <w:pStyle w:val="TableParagraph"/>
              <w:numPr>
                <w:ilvl w:val="0"/>
                <w:numId w:val="7"/>
              </w:numPr>
              <w:spacing w:before="16"/>
              <w:ind w:right="22222"/>
              <w:rPr>
                <w:w w:val="105"/>
                <w:sz w:val="18"/>
                <w:szCs w:val="18"/>
              </w:rPr>
            </w:pPr>
            <w:r w:rsidRPr="00A72422">
              <w:rPr>
                <w:w w:val="105"/>
                <w:sz w:val="18"/>
                <w:szCs w:val="18"/>
              </w:rPr>
              <w:t>Het behalen van een stabiele en bruikbare energie-output tijdens verschillende testsessies.</w:t>
            </w:r>
          </w:p>
          <w:p w14:paraId="6AB3D704" w14:textId="7BE728DF" w:rsidR="00D260FE" w:rsidRPr="003A69C7" w:rsidRDefault="00D260FE" w:rsidP="0425283E">
            <w:pPr>
              <w:pStyle w:val="TableParagraph"/>
              <w:spacing w:before="16"/>
              <w:ind w:left="90" w:right="22222"/>
              <w:rPr>
                <w:sz w:val="18"/>
                <w:szCs w:val="18"/>
              </w:rPr>
            </w:pPr>
          </w:p>
        </w:tc>
        <w:tc>
          <w:tcPr>
            <w:tcW w:w="2685" w:type="dxa"/>
            <w:tcBorders>
              <w:top w:val="single" w:sz="12" w:space="0" w:color="020302"/>
              <w:left w:val="dotted" w:sz="12" w:space="0" w:color="231F20"/>
              <w:bottom w:val="nil"/>
            </w:tcBorders>
          </w:tcPr>
          <w:p w14:paraId="104CA4A0" w14:textId="63323693" w:rsidR="00A07934" w:rsidRPr="003A69C7" w:rsidRDefault="00A07934">
            <w:pPr>
              <w:pStyle w:val="TableParagraph"/>
              <w:rPr>
                <w:rFonts w:ascii="Times New Roman"/>
                <w:sz w:val="18"/>
              </w:rPr>
            </w:pPr>
          </w:p>
        </w:tc>
      </w:tr>
      <w:tr w:rsidR="00A07934" w:rsidRPr="003A69C7" w14:paraId="6A2F5AE3" w14:textId="77777777" w:rsidTr="00DE4238">
        <w:trPr>
          <w:trHeight w:val="722"/>
        </w:trPr>
        <w:tc>
          <w:tcPr>
            <w:tcW w:w="26638" w:type="dxa"/>
            <w:gridSpan w:val="3"/>
            <w:tcBorders>
              <w:top w:val="nil"/>
              <w:bottom w:val="nil"/>
              <w:right w:val="dotted" w:sz="12" w:space="0" w:color="231F20"/>
            </w:tcBorders>
          </w:tcPr>
          <w:p w14:paraId="25E9E82E" w14:textId="6E17F3D0" w:rsidR="00A07934" w:rsidRPr="003A69C7" w:rsidRDefault="00A07934">
            <w:pPr>
              <w:pStyle w:val="TableParagraph"/>
              <w:rPr>
                <w:rFonts w:ascii="Times New Roman"/>
                <w:sz w:val="18"/>
              </w:rPr>
            </w:pPr>
          </w:p>
        </w:tc>
        <w:tc>
          <w:tcPr>
            <w:tcW w:w="2685" w:type="dxa"/>
            <w:tcBorders>
              <w:top w:val="nil"/>
              <w:left w:val="dotted" w:sz="12" w:space="0" w:color="231F20"/>
              <w:bottom w:val="nil"/>
            </w:tcBorders>
          </w:tcPr>
          <w:p w14:paraId="197CF77E" w14:textId="77777777" w:rsidR="00A07934" w:rsidRPr="003A69C7" w:rsidRDefault="00A07934">
            <w:pPr>
              <w:pStyle w:val="TableParagraph"/>
              <w:rPr>
                <w:rFonts w:ascii="Times New Roman"/>
                <w:sz w:val="18"/>
              </w:rPr>
            </w:pPr>
          </w:p>
        </w:tc>
      </w:tr>
      <w:tr w:rsidR="00A07934" w:rsidRPr="003A69C7" w14:paraId="58E049A4" w14:textId="77777777" w:rsidTr="00DE4238">
        <w:trPr>
          <w:trHeight w:val="366"/>
        </w:trPr>
        <w:tc>
          <w:tcPr>
            <w:tcW w:w="26638" w:type="dxa"/>
            <w:gridSpan w:val="3"/>
            <w:tcBorders>
              <w:top w:val="nil"/>
              <w:bottom w:val="dotted" w:sz="12" w:space="0" w:color="231F20"/>
              <w:right w:val="dotted" w:sz="12" w:space="0" w:color="231F20"/>
            </w:tcBorders>
          </w:tcPr>
          <w:p w14:paraId="35BEA68F" w14:textId="27F155B2" w:rsidR="00A07934" w:rsidRPr="003A69C7" w:rsidRDefault="00A07934">
            <w:pPr>
              <w:pStyle w:val="TableParagraph"/>
              <w:rPr>
                <w:rFonts w:ascii="Times New Roman"/>
                <w:sz w:val="18"/>
              </w:rPr>
            </w:pPr>
          </w:p>
        </w:tc>
        <w:tc>
          <w:tcPr>
            <w:tcW w:w="2685" w:type="dxa"/>
            <w:tcBorders>
              <w:top w:val="nil"/>
              <w:left w:val="dotted" w:sz="12" w:space="0" w:color="231F20"/>
              <w:bottom w:val="nil"/>
            </w:tcBorders>
          </w:tcPr>
          <w:p w14:paraId="6E088B98" w14:textId="77777777" w:rsidR="00A07934" w:rsidRPr="003A69C7" w:rsidRDefault="00A07934">
            <w:pPr>
              <w:pStyle w:val="TableParagraph"/>
              <w:rPr>
                <w:rFonts w:ascii="Times New Roman"/>
                <w:sz w:val="18"/>
              </w:rPr>
            </w:pPr>
          </w:p>
        </w:tc>
      </w:tr>
      <w:tr w:rsidR="00A07934" w:rsidRPr="003A69C7" w14:paraId="32E00E25" w14:textId="77777777" w:rsidTr="00DE4238">
        <w:trPr>
          <w:trHeight w:val="675"/>
        </w:trPr>
        <w:tc>
          <w:tcPr>
            <w:tcW w:w="26638" w:type="dxa"/>
            <w:gridSpan w:val="3"/>
            <w:tcBorders>
              <w:top w:val="dotted" w:sz="12" w:space="0" w:color="231F20"/>
              <w:bottom w:val="nil"/>
              <w:right w:val="dotted" w:sz="12" w:space="0" w:color="231F20"/>
            </w:tcBorders>
          </w:tcPr>
          <w:p w14:paraId="2F76097F" w14:textId="191F53D7" w:rsidR="00A07934" w:rsidRPr="003A69C7" w:rsidRDefault="00982EF7">
            <w:pPr>
              <w:pStyle w:val="TableParagraph"/>
              <w:spacing w:before="10" w:line="361" w:lineRule="exact"/>
              <w:ind w:left="90"/>
              <w:rPr>
                <w:sz w:val="32"/>
              </w:rPr>
            </w:pPr>
            <w:r w:rsidRPr="003A69C7">
              <w:rPr>
                <w:color w:val="231F20"/>
                <w:sz w:val="32"/>
              </w:rPr>
              <w:t>Actions</w:t>
            </w:r>
          </w:p>
          <w:p w14:paraId="2F97CA3F" w14:textId="77777777" w:rsidR="00AC6E36" w:rsidRPr="003A69C7" w:rsidRDefault="00AC6E36" w:rsidP="00AC6E36">
            <w:pPr>
              <w:pStyle w:val="TableParagraph"/>
              <w:spacing w:line="200" w:lineRule="exact"/>
              <w:ind w:left="90"/>
              <w:rPr>
                <w:b/>
                <w:w w:val="105"/>
                <w:sz w:val="18"/>
                <w:szCs w:val="18"/>
              </w:rPr>
            </w:pPr>
            <w:r w:rsidRPr="00AC6E36">
              <w:rPr>
                <w:b/>
                <w:w w:val="105"/>
                <w:sz w:val="18"/>
                <w:szCs w:val="18"/>
              </w:rPr>
              <w:t>Welke activiteiten moeten worden uitgevoerd om een mijlpaal te bereiken?</w:t>
            </w:r>
          </w:p>
          <w:p w14:paraId="38F290A1" w14:textId="77777777" w:rsidR="00B36E5D" w:rsidRPr="00AC6E36" w:rsidRDefault="00B36E5D" w:rsidP="00AC6E36">
            <w:pPr>
              <w:pStyle w:val="TableParagraph"/>
              <w:spacing w:line="200" w:lineRule="exact"/>
              <w:ind w:left="90"/>
              <w:rPr>
                <w:w w:val="105"/>
                <w:sz w:val="18"/>
                <w:szCs w:val="18"/>
              </w:rPr>
            </w:pPr>
          </w:p>
          <w:p w14:paraId="6D369113" w14:textId="77777777" w:rsidR="00AC6E36" w:rsidRPr="00AC6E36" w:rsidRDefault="00AC6E36" w:rsidP="00AC6E36">
            <w:pPr>
              <w:pStyle w:val="TableParagraph"/>
              <w:numPr>
                <w:ilvl w:val="0"/>
                <w:numId w:val="8"/>
              </w:numPr>
              <w:spacing w:line="200" w:lineRule="exact"/>
              <w:rPr>
                <w:w w:val="105"/>
                <w:sz w:val="18"/>
                <w:szCs w:val="18"/>
              </w:rPr>
            </w:pPr>
            <w:r w:rsidRPr="00AC6E36">
              <w:rPr>
                <w:b/>
                <w:w w:val="105"/>
                <w:sz w:val="18"/>
                <w:szCs w:val="18"/>
              </w:rPr>
              <w:t>Samenwerking binnen het team:</w:t>
            </w:r>
            <w:r w:rsidRPr="00AC6E36">
              <w:rPr>
                <w:w w:val="105"/>
                <w:sz w:val="18"/>
                <w:szCs w:val="18"/>
              </w:rPr>
              <w:br/>
              <w:t>Het succes van dit project hangt sterk af van de onderlinge samenwerking. Elk teamlid speelt een essentiële rol en heeft invloed op de voortgang en kwaliteit van het project. Regelmatige overlegmomenten en duidelijke taakverdeling zijn noodzakelijk om ervoor te zorgen dat iedereen op dezelfde lijn zit en problemen tijdig worden opgelost. Zonder goede samenwerking kunnen belangrijke stappen niet worden voltooid.</w:t>
            </w:r>
          </w:p>
          <w:p w14:paraId="61687CF6" w14:textId="77777777" w:rsidR="00AC6E36" w:rsidRPr="00AC6E36" w:rsidRDefault="00AC6E36" w:rsidP="00AC6E36">
            <w:pPr>
              <w:pStyle w:val="TableParagraph"/>
              <w:numPr>
                <w:ilvl w:val="0"/>
                <w:numId w:val="8"/>
              </w:numPr>
              <w:spacing w:line="200" w:lineRule="exact"/>
              <w:rPr>
                <w:w w:val="105"/>
                <w:sz w:val="18"/>
                <w:szCs w:val="18"/>
              </w:rPr>
            </w:pPr>
            <w:r w:rsidRPr="00AC6E36">
              <w:rPr>
                <w:b/>
                <w:w w:val="105"/>
                <w:sz w:val="18"/>
                <w:szCs w:val="18"/>
              </w:rPr>
              <w:t>Locatiekeuze en installatie:</w:t>
            </w:r>
            <w:r w:rsidRPr="00AC6E36">
              <w:rPr>
                <w:w w:val="105"/>
                <w:sz w:val="18"/>
                <w:szCs w:val="18"/>
              </w:rPr>
              <w:br/>
              <w:t>Een geschikte locatie vinden voor de opstelling is van groot belang. De locatie moet voldoende wind vangen om nauwkeurige meetwaarden te genereren, wat essentieel is voor het testen van de functionaliteit van het systeem. Dit omvat niet alleen de keuze van de locatie, maar ook de correcte installatie van de hardware, zodat deze stevig en veilig bevestigd is tegen verschillende weersomstandigheden.</w:t>
            </w:r>
          </w:p>
          <w:p w14:paraId="008EDB56" w14:textId="77777777" w:rsidR="00AC6E36" w:rsidRPr="00AC6E36" w:rsidRDefault="00AC6E36" w:rsidP="00AC6E36">
            <w:pPr>
              <w:pStyle w:val="TableParagraph"/>
              <w:numPr>
                <w:ilvl w:val="0"/>
                <w:numId w:val="8"/>
              </w:numPr>
              <w:spacing w:line="200" w:lineRule="exact"/>
              <w:rPr>
                <w:w w:val="105"/>
                <w:sz w:val="18"/>
                <w:szCs w:val="18"/>
              </w:rPr>
            </w:pPr>
            <w:r w:rsidRPr="00AC6E36">
              <w:rPr>
                <w:b/>
                <w:w w:val="105"/>
                <w:sz w:val="18"/>
                <w:szCs w:val="18"/>
              </w:rPr>
              <w:t>Ontwikkeling en optimalisatie van de software:</w:t>
            </w:r>
            <w:r w:rsidRPr="00AC6E36">
              <w:rPr>
                <w:w w:val="105"/>
                <w:sz w:val="18"/>
                <w:szCs w:val="18"/>
              </w:rPr>
              <w:br/>
              <w:t>De software vormt het brein van het systeem. Deze moet volledig ontwikkeld en grondig getest zijn voordat het systeem in gebruik wordt genomen. Het is belangrijk dat de software:</w:t>
            </w:r>
          </w:p>
          <w:p w14:paraId="03813049" w14:textId="144A8D41" w:rsidR="00AC6E36" w:rsidRPr="00AC6E36" w:rsidRDefault="00AC6E36" w:rsidP="00B36E5D">
            <w:pPr>
              <w:pStyle w:val="TableParagraph"/>
              <w:numPr>
                <w:ilvl w:val="0"/>
                <w:numId w:val="10"/>
              </w:numPr>
              <w:spacing w:line="200" w:lineRule="exact"/>
              <w:rPr>
                <w:w w:val="105"/>
                <w:sz w:val="18"/>
                <w:szCs w:val="18"/>
              </w:rPr>
            </w:pPr>
            <w:r w:rsidRPr="00AC6E36">
              <w:rPr>
                <w:w w:val="105"/>
                <w:sz w:val="18"/>
                <w:szCs w:val="18"/>
              </w:rPr>
              <w:t>De meetwaarden van de sensoren nauwkeurig uitleest en verwerkt.</w:t>
            </w:r>
          </w:p>
          <w:p w14:paraId="0E262349" w14:textId="77777777" w:rsidR="00AC6E36" w:rsidRPr="00AC6E36" w:rsidRDefault="00AC6E36" w:rsidP="00B36E5D">
            <w:pPr>
              <w:pStyle w:val="TableParagraph"/>
              <w:numPr>
                <w:ilvl w:val="0"/>
                <w:numId w:val="10"/>
              </w:numPr>
              <w:spacing w:line="200" w:lineRule="exact"/>
              <w:rPr>
                <w:w w:val="105"/>
                <w:sz w:val="18"/>
                <w:szCs w:val="18"/>
              </w:rPr>
            </w:pPr>
            <w:r w:rsidRPr="00AC6E36">
              <w:rPr>
                <w:w w:val="105"/>
                <w:sz w:val="18"/>
                <w:szCs w:val="18"/>
              </w:rPr>
              <w:t>Eventuele fouten in de gegevens automatisch detecteert en minimaliseert.</w:t>
            </w:r>
          </w:p>
          <w:p w14:paraId="6824606C" w14:textId="77777777" w:rsidR="00AC6E36" w:rsidRPr="00AC6E36" w:rsidRDefault="00AC6E36" w:rsidP="00B36E5D">
            <w:pPr>
              <w:pStyle w:val="TableParagraph"/>
              <w:numPr>
                <w:ilvl w:val="0"/>
                <w:numId w:val="10"/>
              </w:numPr>
              <w:spacing w:line="200" w:lineRule="exact"/>
              <w:rPr>
                <w:w w:val="105"/>
                <w:sz w:val="18"/>
                <w:szCs w:val="18"/>
              </w:rPr>
            </w:pPr>
            <w:r w:rsidRPr="00AC6E36">
              <w:rPr>
                <w:w w:val="105"/>
                <w:sz w:val="18"/>
                <w:szCs w:val="18"/>
              </w:rPr>
              <w:t>Efficiënt werkt, zodat het systeem betrouwbaar blijft in diverse omstandigheden.</w:t>
            </w:r>
          </w:p>
          <w:p w14:paraId="5693F2F2" w14:textId="77777777" w:rsidR="00AC6E36" w:rsidRPr="00AC6E36" w:rsidRDefault="00AC6E36" w:rsidP="00AC6E36">
            <w:pPr>
              <w:pStyle w:val="TableParagraph"/>
              <w:numPr>
                <w:ilvl w:val="0"/>
                <w:numId w:val="8"/>
              </w:numPr>
              <w:spacing w:line="200" w:lineRule="exact"/>
              <w:rPr>
                <w:w w:val="105"/>
                <w:sz w:val="18"/>
                <w:szCs w:val="18"/>
              </w:rPr>
            </w:pPr>
            <w:r w:rsidRPr="00AC6E36">
              <w:rPr>
                <w:b/>
                <w:w w:val="105"/>
                <w:sz w:val="18"/>
                <w:szCs w:val="18"/>
              </w:rPr>
              <w:t>Testfase en kalibratie:</w:t>
            </w:r>
            <w:r w:rsidRPr="00AC6E36">
              <w:rPr>
                <w:w w:val="105"/>
                <w:sz w:val="18"/>
                <w:szCs w:val="18"/>
              </w:rPr>
              <w:br/>
              <w:t>Na de installatie en softwareontwikkeling is een uitgebreide testfase nodig. Dit omvat het uitvoeren van meerdere tests in verschillende weersomstandigheden om de nauwkeurigheid van de meetwaarden te waarborgen. Indien nodig moeten de sensoren en de software worden gekalibreerd om optimale prestaties te garanderen.</w:t>
            </w:r>
          </w:p>
          <w:p w14:paraId="5E571CB6" w14:textId="30E7975B" w:rsidR="00A07934" w:rsidRPr="003A69C7" w:rsidRDefault="00A07934" w:rsidP="0425283E">
            <w:pPr>
              <w:pStyle w:val="TableParagraph"/>
              <w:spacing w:line="200" w:lineRule="exact"/>
              <w:ind w:left="90"/>
              <w:rPr>
                <w:sz w:val="18"/>
                <w:szCs w:val="18"/>
              </w:rPr>
            </w:pPr>
          </w:p>
        </w:tc>
        <w:tc>
          <w:tcPr>
            <w:tcW w:w="2685" w:type="dxa"/>
            <w:tcBorders>
              <w:top w:val="nil"/>
              <w:left w:val="dotted" w:sz="12" w:space="0" w:color="231F20"/>
              <w:bottom w:val="nil"/>
            </w:tcBorders>
          </w:tcPr>
          <w:p w14:paraId="4EF54836" w14:textId="77777777" w:rsidR="00A07934" w:rsidRPr="003A69C7" w:rsidRDefault="00A07934">
            <w:pPr>
              <w:pStyle w:val="TableParagraph"/>
              <w:rPr>
                <w:rFonts w:ascii="Times New Roman"/>
                <w:sz w:val="18"/>
              </w:rPr>
            </w:pPr>
          </w:p>
        </w:tc>
      </w:tr>
      <w:tr w:rsidR="00A07934" w:rsidRPr="003A69C7" w14:paraId="6DDCD444" w14:textId="77777777" w:rsidTr="00DE4238">
        <w:trPr>
          <w:trHeight w:val="275"/>
        </w:trPr>
        <w:tc>
          <w:tcPr>
            <w:tcW w:w="26638" w:type="dxa"/>
            <w:gridSpan w:val="3"/>
            <w:tcBorders>
              <w:top w:val="nil"/>
              <w:bottom w:val="nil"/>
              <w:right w:val="dotted" w:sz="12" w:space="0" w:color="231F20"/>
            </w:tcBorders>
          </w:tcPr>
          <w:p w14:paraId="588B62B4" w14:textId="4C593574" w:rsidR="00A07934" w:rsidRPr="003A69C7" w:rsidRDefault="001134DB">
            <w:pPr>
              <w:pStyle w:val="TableParagraph"/>
              <w:rPr>
                <w:rFonts w:ascii="Times New Roman"/>
                <w:sz w:val="18"/>
              </w:rPr>
            </w:pPr>
            <w:r w:rsidRPr="003A69C7">
              <w:rPr>
                <w:rFonts w:ascii="Times New Roman"/>
                <w:sz w:val="18"/>
              </w:rPr>
              <w:t xml:space="preserve"> </w:t>
            </w:r>
          </w:p>
        </w:tc>
        <w:tc>
          <w:tcPr>
            <w:tcW w:w="2685" w:type="dxa"/>
            <w:tcBorders>
              <w:top w:val="nil"/>
              <w:left w:val="dotted" w:sz="12" w:space="0" w:color="231F20"/>
              <w:bottom w:val="nil"/>
            </w:tcBorders>
          </w:tcPr>
          <w:p w14:paraId="7656753E" w14:textId="77777777" w:rsidR="00A07934" w:rsidRPr="003A69C7" w:rsidRDefault="00A07934">
            <w:pPr>
              <w:pStyle w:val="TableParagraph"/>
              <w:rPr>
                <w:rFonts w:ascii="Times New Roman"/>
                <w:sz w:val="18"/>
              </w:rPr>
            </w:pPr>
          </w:p>
        </w:tc>
      </w:tr>
      <w:tr w:rsidR="00A07934" w:rsidRPr="003A69C7" w14:paraId="0339871D" w14:textId="77777777" w:rsidTr="00DE4238">
        <w:trPr>
          <w:trHeight w:val="294"/>
        </w:trPr>
        <w:tc>
          <w:tcPr>
            <w:tcW w:w="26638" w:type="dxa"/>
            <w:gridSpan w:val="3"/>
            <w:tcBorders>
              <w:top w:val="nil"/>
              <w:bottom w:val="nil"/>
              <w:right w:val="dotted" w:sz="12" w:space="0" w:color="231F20"/>
            </w:tcBorders>
          </w:tcPr>
          <w:p w14:paraId="4BC82193" w14:textId="4505F6F9" w:rsidR="00A07934" w:rsidRPr="003A69C7" w:rsidRDefault="00A07934">
            <w:pPr>
              <w:pStyle w:val="TableParagraph"/>
              <w:rPr>
                <w:rFonts w:ascii="Times New Roman"/>
                <w:sz w:val="18"/>
              </w:rPr>
            </w:pPr>
          </w:p>
        </w:tc>
        <w:tc>
          <w:tcPr>
            <w:tcW w:w="2685" w:type="dxa"/>
            <w:tcBorders>
              <w:top w:val="nil"/>
              <w:left w:val="dotted" w:sz="12" w:space="0" w:color="231F20"/>
              <w:bottom w:val="nil"/>
            </w:tcBorders>
          </w:tcPr>
          <w:p w14:paraId="57BCDB65" w14:textId="77777777" w:rsidR="00A07934" w:rsidRPr="003A69C7" w:rsidRDefault="00A07934">
            <w:pPr>
              <w:pStyle w:val="TableParagraph"/>
              <w:rPr>
                <w:rFonts w:ascii="Times New Roman"/>
                <w:sz w:val="18"/>
              </w:rPr>
            </w:pPr>
          </w:p>
        </w:tc>
      </w:tr>
      <w:tr w:rsidR="00A07934" w:rsidRPr="00896E22" w14:paraId="096992F1" w14:textId="77777777" w:rsidTr="00DE4238">
        <w:trPr>
          <w:trHeight w:val="1344"/>
        </w:trPr>
        <w:tc>
          <w:tcPr>
            <w:tcW w:w="26638" w:type="dxa"/>
            <w:gridSpan w:val="3"/>
            <w:tcBorders>
              <w:top w:val="nil"/>
              <w:bottom w:val="nil"/>
              <w:right w:val="dotted" w:sz="12" w:space="0" w:color="231F20"/>
            </w:tcBorders>
          </w:tcPr>
          <w:p w14:paraId="510119B5" w14:textId="04DAC8FF" w:rsidR="00A07934" w:rsidRPr="003A69C7" w:rsidRDefault="00446D08" w:rsidP="2B228CA3">
            <w:pPr>
              <w:pStyle w:val="TableParagraph"/>
              <w:spacing w:line="259" w:lineRule="auto"/>
              <w:rPr>
                <w:rFonts w:ascii="Times New Roman"/>
                <w:sz w:val="18"/>
                <w:szCs w:val="18"/>
              </w:rPr>
            </w:pPr>
            <w:r>
              <w:rPr>
                <w:rFonts w:ascii="Times New Roman"/>
                <w:noProof/>
                <w:sz w:val="18"/>
                <w:szCs w:val="18"/>
              </w:rPr>
              <mc:AlternateContent>
                <mc:Choice Requires="wpi">
                  <w:drawing>
                    <wp:anchor distT="0" distB="0" distL="114300" distR="114300" simplePos="0" relativeHeight="251658251" behindDoc="0" locked="0" layoutInCell="1" allowOverlap="1" wp14:anchorId="35B3290B" wp14:editId="6918864E">
                      <wp:simplePos x="0" y="0"/>
                      <wp:positionH relativeFrom="column">
                        <wp:posOffset>7366146</wp:posOffset>
                      </wp:positionH>
                      <wp:positionV relativeFrom="paragraph">
                        <wp:posOffset>408641</wp:posOffset>
                      </wp:positionV>
                      <wp:extent cx="4320" cy="360"/>
                      <wp:effectExtent l="38100" t="38100" r="53340" b="38100"/>
                      <wp:wrapNone/>
                      <wp:docPr id="123503740" name="Inkt 160"/>
                      <wp:cNvGraphicFramePr/>
                      <a:graphic xmlns:a="http://schemas.openxmlformats.org/drawingml/2006/main">
                        <a:graphicData uri="http://schemas.microsoft.com/office/word/2010/wordprocessingInk">
                          <w14:contentPart bwMode="auto" r:id="rId28">
                            <w14:nvContentPartPr>
                              <w14:cNvContentPartPr/>
                            </w14:nvContentPartPr>
                            <w14:xfrm>
                              <a:off x="0" y="0"/>
                              <a:ext cx="4320" cy="360"/>
                            </w14:xfrm>
                          </w14:contentPart>
                        </a:graphicData>
                      </a:graphic>
                    </wp:anchor>
                  </w:drawing>
                </mc:Choice>
                <mc:Fallback>
                  <w:pict>
                    <v:shapetype w14:anchorId="49D957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160" o:spid="_x0000_s1026" type="#_x0000_t75" style="position:absolute;margin-left:579.5pt;margin-top:31.7pt;width:1.35pt;height:1.05pt;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">
                      <v:imagedata r:id="rId29" o:title=""/>
                    </v:shape>
                  </w:pict>
                </mc:Fallback>
              </mc:AlternateContent>
            </w:r>
          </w:p>
        </w:tc>
        <w:tc>
          <w:tcPr>
            <w:tcW w:w="2685" w:type="dxa"/>
            <w:tcBorders>
              <w:top w:val="nil"/>
              <w:left w:val="dotted" w:sz="12" w:space="0" w:color="231F20"/>
              <w:bottom w:val="nil"/>
            </w:tcBorders>
          </w:tcPr>
          <w:p w14:paraId="32441B1C" w14:textId="77777777" w:rsidR="00A07934" w:rsidRPr="003A69C7" w:rsidRDefault="00A07934">
            <w:pPr>
              <w:pStyle w:val="TableParagraph"/>
              <w:spacing w:before="8"/>
              <w:rPr>
                <w:sz w:val="38"/>
              </w:rPr>
            </w:pPr>
          </w:p>
          <w:p w14:paraId="79D0D04B" w14:textId="77777777" w:rsidR="00A07934" w:rsidRPr="00896E22" w:rsidRDefault="00982EF7">
            <w:pPr>
              <w:pStyle w:val="TableParagraph"/>
              <w:spacing w:line="361" w:lineRule="exact"/>
              <w:ind w:left="116"/>
              <w:rPr>
                <w:sz w:val="32"/>
                <w:lang w:val="en-US"/>
              </w:rPr>
            </w:pPr>
            <w:r w:rsidRPr="00896E22">
              <w:rPr>
                <w:color w:val="231F20"/>
                <w:sz w:val="32"/>
                <w:lang w:val="en-US"/>
              </w:rPr>
              <w:t>Outcome</w:t>
            </w:r>
          </w:p>
          <w:p w14:paraId="5AD3C641" w14:textId="77777777" w:rsidR="00A07934" w:rsidRPr="00896E22" w:rsidRDefault="00982EF7">
            <w:pPr>
              <w:pStyle w:val="TableParagraph"/>
              <w:spacing w:line="259" w:lineRule="auto"/>
              <w:ind w:left="116" w:right="1152"/>
              <w:rPr>
                <w:sz w:val="18"/>
                <w:lang w:val="en-US"/>
              </w:rPr>
            </w:pPr>
            <w:r w:rsidRPr="00896E22">
              <w:rPr>
                <w:color w:val="8C8E90"/>
                <w:w w:val="105"/>
                <w:sz w:val="18"/>
                <w:lang w:val="en-US"/>
              </w:rPr>
              <w:t>What is the end result?</w:t>
            </w:r>
          </w:p>
        </w:tc>
      </w:tr>
      <w:tr w:rsidR="00A07934" w:rsidRPr="003978FD" w14:paraId="22CCCAF1" w14:textId="77777777" w:rsidTr="00DE4238">
        <w:trPr>
          <w:trHeight w:val="2382"/>
        </w:trPr>
        <w:tc>
          <w:tcPr>
            <w:tcW w:w="26638" w:type="dxa"/>
            <w:gridSpan w:val="3"/>
            <w:tcBorders>
              <w:top w:val="nil"/>
              <w:bottom w:val="single" w:sz="12" w:space="0" w:color="020302"/>
              <w:right w:val="dotted" w:sz="12" w:space="0" w:color="231F20"/>
            </w:tcBorders>
          </w:tcPr>
          <w:p w14:paraId="3236ED89" w14:textId="77777777" w:rsidR="00A07934" w:rsidRPr="00896E22" w:rsidRDefault="00A07934">
            <w:pPr>
              <w:pStyle w:val="TableParagraph"/>
              <w:rPr>
                <w:rFonts w:ascii="Times New Roman"/>
                <w:sz w:val="18"/>
                <w:lang w:val="en-US"/>
              </w:rPr>
            </w:pPr>
          </w:p>
        </w:tc>
        <w:tc>
          <w:tcPr>
            <w:tcW w:w="2685" w:type="dxa"/>
            <w:tcBorders>
              <w:top w:val="nil"/>
              <w:left w:val="dotted" w:sz="12" w:space="0" w:color="231F20"/>
              <w:bottom w:val="single" w:sz="12" w:space="0" w:color="020302"/>
            </w:tcBorders>
          </w:tcPr>
          <w:p w14:paraId="00436D47" w14:textId="77777777" w:rsidR="00A07934" w:rsidRPr="003978FD" w:rsidRDefault="00982EF7">
            <w:pPr>
              <w:pStyle w:val="TableParagraph"/>
              <w:numPr>
                <w:ilvl w:val="0"/>
                <w:numId w:val="3"/>
              </w:numPr>
              <w:tabs>
                <w:tab w:val="left" w:pos="207"/>
              </w:tabs>
              <w:spacing w:before="114"/>
              <w:ind w:hanging="90"/>
              <w:rPr>
                <w:sz w:val="14"/>
              </w:rPr>
            </w:pPr>
            <w:r w:rsidRPr="003978FD">
              <w:rPr>
                <w:color w:val="8C8E90"/>
                <w:w w:val="105"/>
                <w:sz w:val="14"/>
              </w:rPr>
              <w:t>A</w:t>
            </w:r>
            <w:r w:rsidRPr="003978FD">
              <w:rPr>
                <w:color w:val="8C8E90"/>
                <w:spacing w:val="-15"/>
                <w:w w:val="105"/>
                <w:sz w:val="14"/>
              </w:rPr>
              <w:t xml:space="preserve"> </w:t>
            </w:r>
            <w:r w:rsidRPr="003978FD">
              <w:rPr>
                <w:color w:val="8C8E90"/>
                <w:w w:val="105"/>
                <w:sz w:val="14"/>
              </w:rPr>
              <w:t>book</w:t>
            </w:r>
          </w:p>
          <w:p w14:paraId="35C3DB5D" w14:textId="77777777" w:rsidR="00A07934" w:rsidRPr="003978FD" w:rsidRDefault="00982EF7">
            <w:pPr>
              <w:pStyle w:val="TableParagraph"/>
              <w:numPr>
                <w:ilvl w:val="0"/>
                <w:numId w:val="3"/>
              </w:numPr>
              <w:tabs>
                <w:tab w:val="left" w:pos="207"/>
              </w:tabs>
              <w:spacing w:before="14"/>
              <w:ind w:hanging="90"/>
              <w:rPr>
                <w:sz w:val="14"/>
              </w:rPr>
            </w:pPr>
            <w:r w:rsidRPr="003978FD">
              <w:rPr>
                <w:color w:val="8C8E90"/>
                <w:w w:val="105"/>
                <w:sz w:val="14"/>
              </w:rPr>
              <w:t>A</w:t>
            </w:r>
            <w:r w:rsidRPr="003978FD">
              <w:rPr>
                <w:color w:val="8C8E90"/>
                <w:spacing w:val="-15"/>
                <w:w w:val="105"/>
                <w:sz w:val="14"/>
              </w:rPr>
              <w:t xml:space="preserve"> </w:t>
            </w:r>
            <w:r w:rsidRPr="003978FD">
              <w:rPr>
                <w:color w:val="8C8E90"/>
                <w:w w:val="105"/>
                <w:sz w:val="14"/>
              </w:rPr>
              <w:t>website</w:t>
            </w:r>
          </w:p>
          <w:p w14:paraId="35C35CD3" w14:textId="77777777" w:rsidR="00A07934" w:rsidRPr="003978FD" w:rsidRDefault="00982EF7">
            <w:pPr>
              <w:pStyle w:val="TableParagraph"/>
              <w:numPr>
                <w:ilvl w:val="0"/>
                <w:numId w:val="3"/>
              </w:numPr>
              <w:tabs>
                <w:tab w:val="left" w:pos="207"/>
              </w:tabs>
              <w:spacing w:before="14"/>
              <w:ind w:hanging="90"/>
              <w:rPr>
                <w:sz w:val="14"/>
              </w:rPr>
            </w:pPr>
            <w:r w:rsidRPr="003978FD">
              <w:rPr>
                <w:color w:val="8C8E90"/>
                <w:w w:val="105"/>
                <w:sz w:val="14"/>
              </w:rPr>
              <w:t>An</w:t>
            </w:r>
            <w:r w:rsidRPr="003978FD">
              <w:rPr>
                <w:color w:val="8C8E90"/>
                <w:spacing w:val="-15"/>
                <w:w w:val="105"/>
                <w:sz w:val="14"/>
              </w:rPr>
              <w:t xml:space="preserve"> </w:t>
            </w:r>
            <w:r w:rsidRPr="003978FD">
              <w:rPr>
                <w:color w:val="8C8E90"/>
                <w:w w:val="105"/>
                <w:sz w:val="14"/>
              </w:rPr>
              <w:t>event</w:t>
            </w:r>
          </w:p>
        </w:tc>
      </w:tr>
      <w:tr w:rsidR="00A07934" w:rsidRPr="0068705B" w14:paraId="51F3310E" w14:textId="77777777" w:rsidTr="18491B3F">
        <w:trPr>
          <w:trHeight w:val="2678"/>
        </w:trPr>
        <w:tc>
          <w:tcPr>
            <w:tcW w:w="9768" w:type="dxa"/>
            <w:tcBorders>
              <w:top w:val="single" w:sz="12" w:space="0" w:color="020302"/>
              <w:bottom w:val="single" w:sz="12" w:space="0" w:color="020302"/>
              <w:right w:val="single" w:sz="12" w:space="0" w:color="020302"/>
            </w:tcBorders>
          </w:tcPr>
          <w:p w14:paraId="2592538C" w14:textId="77777777" w:rsidR="00A07934" w:rsidRPr="003978FD" w:rsidRDefault="00982EF7">
            <w:pPr>
              <w:pStyle w:val="TableParagraph"/>
              <w:spacing w:line="353" w:lineRule="exact"/>
              <w:ind w:left="90"/>
              <w:rPr>
                <w:sz w:val="32"/>
              </w:rPr>
            </w:pPr>
            <w:r w:rsidRPr="003978FD">
              <w:rPr>
                <w:color w:val="231F20"/>
                <w:sz w:val="32"/>
              </w:rPr>
              <w:t>Team</w:t>
            </w:r>
          </w:p>
          <w:p w14:paraId="6B843FB1" w14:textId="77777777" w:rsidR="009A422A" w:rsidRPr="009A422A" w:rsidRDefault="009A422A" w:rsidP="009A422A">
            <w:pPr>
              <w:pStyle w:val="TableParagraph"/>
              <w:spacing w:line="259" w:lineRule="auto"/>
              <w:ind w:left="90" w:right="6873"/>
              <w:rPr>
                <w:w w:val="105"/>
                <w:sz w:val="18"/>
                <w:szCs w:val="18"/>
              </w:rPr>
            </w:pPr>
            <w:r w:rsidRPr="009A422A">
              <w:rPr>
                <w:b/>
                <w:bCs/>
                <w:w w:val="105"/>
                <w:sz w:val="18"/>
                <w:szCs w:val="18"/>
              </w:rPr>
              <w:t>Wie zijn de teamleden?</w:t>
            </w:r>
          </w:p>
          <w:p w14:paraId="4B8C624F" w14:textId="4D01EF6A" w:rsidR="009A422A" w:rsidRPr="009A422A" w:rsidRDefault="009A422A" w:rsidP="009A422A">
            <w:pPr>
              <w:pStyle w:val="TableParagraph"/>
              <w:numPr>
                <w:ilvl w:val="0"/>
                <w:numId w:val="11"/>
              </w:numPr>
              <w:spacing w:line="259" w:lineRule="auto"/>
              <w:ind w:right="6873"/>
              <w:rPr>
                <w:w w:val="105"/>
                <w:sz w:val="18"/>
                <w:szCs w:val="18"/>
              </w:rPr>
            </w:pPr>
            <w:r w:rsidRPr="009A422A">
              <w:rPr>
                <w:b/>
                <w:w w:val="105"/>
                <w:sz w:val="18"/>
                <w:szCs w:val="18"/>
              </w:rPr>
              <w:t>Dries</w:t>
            </w:r>
            <w:r w:rsidRPr="009A422A">
              <w:rPr>
                <w:w w:val="105"/>
                <w:sz w:val="18"/>
                <w:szCs w:val="18"/>
              </w:rPr>
              <w:t xml:space="preserve"> – </w:t>
            </w:r>
          </w:p>
          <w:p w14:paraId="63A45806" w14:textId="77777777" w:rsidR="009A422A" w:rsidRPr="009A422A" w:rsidRDefault="009A422A" w:rsidP="009A422A">
            <w:pPr>
              <w:pStyle w:val="TableParagraph"/>
              <w:numPr>
                <w:ilvl w:val="0"/>
                <w:numId w:val="11"/>
              </w:numPr>
              <w:spacing w:line="259" w:lineRule="auto"/>
              <w:ind w:right="6873"/>
              <w:rPr>
                <w:w w:val="105"/>
                <w:sz w:val="18"/>
                <w:szCs w:val="18"/>
              </w:rPr>
            </w:pPr>
            <w:r w:rsidRPr="009A422A">
              <w:rPr>
                <w:b/>
                <w:w w:val="105"/>
                <w:sz w:val="18"/>
                <w:szCs w:val="18"/>
              </w:rPr>
              <w:t>Nicky</w:t>
            </w:r>
            <w:r w:rsidRPr="009A422A">
              <w:rPr>
                <w:w w:val="105"/>
                <w:sz w:val="18"/>
                <w:szCs w:val="18"/>
              </w:rPr>
              <w:t xml:space="preserve"> – analytisch en nauwkeurig, met een sterke focus op dataverwerking.</w:t>
            </w:r>
          </w:p>
          <w:p w14:paraId="32D1CA87" w14:textId="77777777" w:rsidR="009A422A" w:rsidRPr="009A422A" w:rsidRDefault="009A422A" w:rsidP="009A422A">
            <w:pPr>
              <w:pStyle w:val="TableParagraph"/>
              <w:numPr>
                <w:ilvl w:val="0"/>
                <w:numId w:val="11"/>
              </w:numPr>
              <w:spacing w:line="259" w:lineRule="auto"/>
              <w:ind w:right="6873"/>
              <w:rPr>
                <w:w w:val="105"/>
                <w:sz w:val="18"/>
                <w:szCs w:val="18"/>
              </w:rPr>
            </w:pPr>
            <w:r w:rsidRPr="009A422A">
              <w:rPr>
                <w:b/>
                <w:w w:val="105"/>
                <w:sz w:val="18"/>
                <w:szCs w:val="18"/>
              </w:rPr>
              <w:t>Johnatan</w:t>
            </w:r>
            <w:r w:rsidRPr="009A422A">
              <w:rPr>
                <w:w w:val="105"/>
                <w:sz w:val="18"/>
                <w:szCs w:val="18"/>
              </w:rPr>
              <w:t xml:space="preserve"> – een technisch talent met een scherp inzicht in softwareontwikkeling.</w:t>
            </w:r>
          </w:p>
          <w:p w14:paraId="3553698C" w14:textId="77777777" w:rsidR="009A422A" w:rsidRPr="009A422A" w:rsidRDefault="009A422A" w:rsidP="009A422A">
            <w:pPr>
              <w:pStyle w:val="TableParagraph"/>
              <w:spacing w:line="259" w:lineRule="auto"/>
              <w:ind w:left="90" w:right="6873"/>
              <w:rPr>
                <w:w w:val="105"/>
                <w:sz w:val="18"/>
                <w:szCs w:val="18"/>
              </w:rPr>
            </w:pPr>
            <w:r w:rsidRPr="009A422A">
              <w:rPr>
                <w:b/>
                <w:w w:val="105"/>
                <w:sz w:val="18"/>
                <w:szCs w:val="18"/>
              </w:rPr>
              <w:t>Wat zijn hun rollen binnen het project?</w:t>
            </w:r>
          </w:p>
          <w:p w14:paraId="5C04E4CB" w14:textId="77777777" w:rsidR="009A422A" w:rsidRPr="009A422A" w:rsidRDefault="009A422A" w:rsidP="009A422A">
            <w:pPr>
              <w:pStyle w:val="TableParagraph"/>
              <w:numPr>
                <w:ilvl w:val="0"/>
                <w:numId w:val="12"/>
              </w:numPr>
              <w:spacing w:line="259" w:lineRule="auto"/>
              <w:ind w:right="6873"/>
              <w:rPr>
                <w:w w:val="105"/>
                <w:sz w:val="18"/>
                <w:szCs w:val="18"/>
              </w:rPr>
            </w:pPr>
            <w:r w:rsidRPr="009A422A">
              <w:rPr>
                <w:b/>
                <w:w w:val="105"/>
                <w:sz w:val="18"/>
                <w:szCs w:val="18"/>
              </w:rPr>
              <w:t>Dries:</w:t>
            </w:r>
            <w:r w:rsidRPr="009A422A">
              <w:rPr>
                <w:w w:val="105"/>
                <w:sz w:val="18"/>
                <w:szCs w:val="18"/>
              </w:rPr>
              <w:br/>
              <w:t>Verantwoordelijk voor het opzetten en configureren van de hardware. Dit omvat:</w:t>
            </w:r>
          </w:p>
          <w:p w14:paraId="42CA1DC8" w14:textId="77777777" w:rsidR="009A422A" w:rsidRPr="009A422A" w:rsidRDefault="009A422A" w:rsidP="00774365">
            <w:pPr>
              <w:pStyle w:val="TableParagraph"/>
              <w:numPr>
                <w:ilvl w:val="0"/>
                <w:numId w:val="40"/>
              </w:numPr>
              <w:spacing w:line="259" w:lineRule="auto"/>
              <w:ind w:right="6873"/>
              <w:rPr>
                <w:w w:val="105"/>
                <w:sz w:val="18"/>
                <w:szCs w:val="18"/>
              </w:rPr>
            </w:pPr>
            <w:r w:rsidRPr="009A422A">
              <w:rPr>
                <w:w w:val="105"/>
                <w:sz w:val="18"/>
                <w:szCs w:val="18"/>
              </w:rPr>
              <w:t>Het installeren van de windmolen en sensoren.</w:t>
            </w:r>
          </w:p>
          <w:p w14:paraId="5EE559EC" w14:textId="77777777" w:rsidR="009A422A" w:rsidRPr="009A422A" w:rsidRDefault="009A422A" w:rsidP="00774365">
            <w:pPr>
              <w:pStyle w:val="TableParagraph"/>
              <w:numPr>
                <w:ilvl w:val="0"/>
                <w:numId w:val="40"/>
              </w:numPr>
              <w:spacing w:line="259" w:lineRule="auto"/>
              <w:ind w:right="6873"/>
              <w:rPr>
                <w:w w:val="105"/>
                <w:sz w:val="18"/>
                <w:szCs w:val="18"/>
              </w:rPr>
            </w:pPr>
            <w:r w:rsidRPr="009A422A">
              <w:rPr>
                <w:w w:val="105"/>
                <w:sz w:val="18"/>
                <w:szCs w:val="18"/>
              </w:rPr>
              <w:t>Het zorgen voor een betrouwbare en veilige stroomvoorziening.</w:t>
            </w:r>
          </w:p>
          <w:p w14:paraId="1FB78B87" w14:textId="77777777" w:rsidR="009A422A" w:rsidRPr="009A422A" w:rsidRDefault="009A422A" w:rsidP="00774365">
            <w:pPr>
              <w:pStyle w:val="TableParagraph"/>
              <w:numPr>
                <w:ilvl w:val="0"/>
                <w:numId w:val="40"/>
              </w:numPr>
              <w:spacing w:line="259" w:lineRule="auto"/>
              <w:ind w:right="6873"/>
              <w:rPr>
                <w:w w:val="105"/>
                <w:sz w:val="18"/>
                <w:szCs w:val="18"/>
              </w:rPr>
            </w:pPr>
            <w:r w:rsidRPr="009A422A">
              <w:rPr>
                <w:w w:val="105"/>
                <w:sz w:val="18"/>
                <w:szCs w:val="18"/>
              </w:rPr>
              <w:t>Het beschermen van de Raspberry Pi en sensoren tegen externe invloeden zoals regen en wind.</w:t>
            </w:r>
          </w:p>
          <w:p w14:paraId="5F7076E2" w14:textId="77777777" w:rsidR="009A422A" w:rsidRPr="009A422A" w:rsidRDefault="009A422A" w:rsidP="009A422A">
            <w:pPr>
              <w:pStyle w:val="TableParagraph"/>
              <w:numPr>
                <w:ilvl w:val="0"/>
                <w:numId w:val="12"/>
              </w:numPr>
              <w:spacing w:line="259" w:lineRule="auto"/>
              <w:ind w:right="6873"/>
              <w:rPr>
                <w:w w:val="105"/>
                <w:sz w:val="18"/>
                <w:szCs w:val="18"/>
              </w:rPr>
            </w:pPr>
            <w:r w:rsidRPr="009A422A">
              <w:rPr>
                <w:b/>
                <w:w w:val="105"/>
                <w:sz w:val="18"/>
                <w:szCs w:val="18"/>
              </w:rPr>
              <w:t>Johnatan:</w:t>
            </w:r>
            <w:r w:rsidRPr="009A422A">
              <w:rPr>
                <w:w w:val="105"/>
                <w:sz w:val="18"/>
                <w:szCs w:val="18"/>
              </w:rPr>
              <w:br/>
              <w:t>Ontwikkelt de software voor het project. Zijn verantwoordelijkheden zijn onder andere:</w:t>
            </w:r>
          </w:p>
          <w:p w14:paraId="788DA8D2" w14:textId="77777777" w:rsidR="009A422A" w:rsidRPr="009A422A" w:rsidRDefault="009A422A" w:rsidP="00E41416">
            <w:pPr>
              <w:pStyle w:val="TableParagraph"/>
              <w:numPr>
                <w:ilvl w:val="0"/>
                <w:numId w:val="38"/>
              </w:numPr>
              <w:spacing w:line="259" w:lineRule="auto"/>
              <w:ind w:right="6873"/>
              <w:rPr>
                <w:w w:val="105"/>
                <w:sz w:val="18"/>
                <w:szCs w:val="18"/>
              </w:rPr>
            </w:pPr>
            <w:r w:rsidRPr="009A422A">
              <w:rPr>
                <w:w w:val="105"/>
                <w:sz w:val="18"/>
                <w:szCs w:val="18"/>
              </w:rPr>
              <w:t>Het programmeren van de software die data van de sensoren uitleest en verwerkt.</w:t>
            </w:r>
          </w:p>
          <w:p w14:paraId="6D926FA1" w14:textId="77777777" w:rsidR="009A422A" w:rsidRPr="009A422A" w:rsidRDefault="009A422A" w:rsidP="00E41416">
            <w:pPr>
              <w:pStyle w:val="TableParagraph"/>
              <w:numPr>
                <w:ilvl w:val="0"/>
                <w:numId w:val="38"/>
              </w:numPr>
              <w:spacing w:line="259" w:lineRule="auto"/>
              <w:ind w:right="6873"/>
              <w:rPr>
                <w:w w:val="105"/>
                <w:sz w:val="18"/>
                <w:szCs w:val="18"/>
              </w:rPr>
            </w:pPr>
            <w:r w:rsidRPr="009A422A">
              <w:rPr>
                <w:w w:val="105"/>
                <w:sz w:val="18"/>
                <w:szCs w:val="18"/>
              </w:rPr>
              <w:t>Het integreren van de sensoren met de Raspberry Pi.</w:t>
            </w:r>
          </w:p>
          <w:p w14:paraId="25D170B2" w14:textId="77777777" w:rsidR="009A422A" w:rsidRPr="009A422A" w:rsidRDefault="009A422A" w:rsidP="00E41416">
            <w:pPr>
              <w:pStyle w:val="TableParagraph"/>
              <w:numPr>
                <w:ilvl w:val="0"/>
                <w:numId w:val="38"/>
              </w:numPr>
              <w:spacing w:line="259" w:lineRule="auto"/>
              <w:ind w:right="6873"/>
              <w:rPr>
                <w:w w:val="105"/>
                <w:sz w:val="18"/>
                <w:szCs w:val="18"/>
              </w:rPr>
            </w:pPr>
            <w:r w:rsidRPr="009A422A">
              <w:rPr>
                <w:w w:val="105"/>
                <w:sz w:val="18"/>
                <w:szCs w:val="18"/>
              </w:rPr>
              <w:t>Het zorgen voor foutdetectie en optimalisatie van de software om een stabiele werking te garanderen.</w:t>
            </w:r>
          </w:p>
          <w:p w14:paraId="6EDD2438" w14:textId="77777777" w:rsidR="009A422A" w:rsidRPr="009A422A" w:rsidRDefault="009A422A" w:rsidP="009A422A">
            <w:pPr>
              <w:pStyle w:val="TableParagraph"/>
              <w:numPr>
                <w:ilvl w:val="0"/>
                <w:numId w:val="12"/>
              </w:numPr>
              <w:spacing w:line="259" w:lineRule="auto"/>
              <w:ind w:right="6873"/>
              <w:rPr>
                <w:w w:val="105"/>
                <w:sz w:val="18"/>
                <w:szCs w:val="18"/>
              </w:rPr>
            </w:pPr>
            <w:r w:rsidRPr="009A422A">
              <w:rPr>
                <w:b/>
                <w:w w:val="105"/>
                <w:sz w:val="18"/>
                <w:szCs w:val="18"/>
              </w:rPr>
              <w:t>Nicky:</w:t>
            </w:r>
            <w:r w:rsidRPr="009A422A">
              <w:rPr>
                <w:w w:val="105"/>
                <w:sz w:val="18"/>
                <w:szCs w:val="18"/>
              </w:rPr>
              <w:br/>
              <w:t>Richt zich op het verzamelen en analyseren van de gegevens die door het systeem worden gegenereerd. Zijn taken zijn:</w:t>
            </w:r>
          </w:p>
          <w:p w14:paraId="34C36417" w14:textId="77777777" w:rsidR="009A422A" w:rsidRPr="009A422A" w:rsidRDefault="009A422A" w:rsidP="00E41416">
            <w:pPr>
              <w:pStyle w:val="TableParagraph"/>
              <w:numPr>
                <w:ilvl w:val="0"/>
                <w:numId w:val="39"/>
              </w:numPr>
              <w:spacing w:line="259" w:lineRule="auto"/>
              <w:ind w:right="6873"/>
              <w:rPr>
                <w:w w:val="105"/>
                <w:sz w:val="18"/>
                <w:szCs w:val="18"/>
              </w:rPr>
            </w:pPr>
            <w:r w:rsidRPr="009A422A">
              <w:rPr>
                <w:w w:val="105"/>
                <w:sz w:val="18"/>
                <w:szCs w:val="18"/>
              </w:rPr>
              <w:t>Het evalueren van de nauwkeurigheid en betrouwbaarheid van de meetgegevens.</w:t>
            </w:r>
          </w:p>
          <w:p w14:paraId="46E3A7FD" w14:textId="3E5D622C" w:rsidR="009A422A" w:rsidRPr="009A422A" w:rsidRDefault="009A422A" w:rsidP="00E41416">
            <w:pPr>
              <w:pStyle w:val="TableParagraph"/>
              <w:numPr>
                <w:ilvl w:val="0"/>
                <w:numId w:val="39"/>
              </w:numPr>
              <w:spacing w:line="259" w:lineRule="auto"/>
              <w:ind w:right="6873"/>
              <w:rPr>
                <w:w w:val="105"/>
                <w:sz w:val="18"/>
                <w:szCs w:val="18"/>
              </w:rPr>
            </w:pPr>
            <w:r w:rsidRPr="009A422A">
              <w:rPr>
                <w:w w:val="105"/>
                <w:sz w:val="18"/>
                <w:szCs w:val="18"/>
              </w:rPr>
              <w:t>Het analyseren van de resultaten om te bepalen of het plaatsen van een windmolen haalbaar en rendabel is.</w:t>
            </w:r>
            <w:r w:rsidR="003A69C7" w:rsidRPr="003A69C7">
              <w:rPr>
                <w:w w:val="105"/>
                <w:sz w:val="18"/>
                <w:szCs w:val="18"/>
              </w:rPr>
              <w:t xml:space="preserve">  </w:t>
            </w:r>
          </w:p>
          <w:p w14:paraId="26B06263" w14:textId="77777777" w:rsidR="009A422A" w:rsidRPr="009A422A" w:rsidRDefault="009A422A" w:rsidP="00774365">
            <w:pPr>
              <w:pStyle w:val="TableParagraph"/>
              <w:numPr>
                <w:ilvl w:val="0"/>
                <w:numId w:val="39"/>
              </w:numPr>
              <w:spacing w:line="259" w:lineRule="auto"/>
              <w:ind w:right="6873"/>
              <w:rPr>
                <w:w w:val="105"/>
                <w:sz w:val="18"/>
                <w:szCs w:val="18"/>
              </w:rPr>
            </w:pPr>
            <w:r w:rsidRPr="009A422A">
              <w:rPr>
                <w:w w:val="105"/>
                <w:sz w:val="18"/>
                <w:szCs w:val="18"/>
              </w:rPr>
              <w:t>Het opstellen van een adviesrapport op basis van de verzamelde gegevens.</w:t>
            </w:r>
          </w:p>
          <w:p w14:paraId="799BED16" w14:textId="79822DC3" w:rsidR="00A07934" w:rsidRPr="003A69C7" w:rsidRDefault="00A07934" w:rsidP="00AF7C3D">
            <w:pPr>
              <w:pStyle w:val="TableParagraph"/>
              <w:spacing w:line="259" w:lineRule="auto"/>
              <w:ind w:left="90" w:right="6873"/>
              <w:rPr>
                <w:sz w:val="18"/>
                <w:szCs w:val="18"/>
              </w:rPr>
            </w:pPr>
          </w:p>
        </w:tc>
        <w:tc>
          <w:tcPr>
            <w:tcW w:w="9788" w:type="dxa"/>
            <w:tcBorders>
              <w:top w:val="single" w:sz="12" w:space="0" w:color="020302"/>
              <w:left w:val="single" w:sz="12" w:space="0" w:color="020302"/>
              <w:bottom w:val="single" w:sz="12" w:space="0" w:color="020302"/>
              <w:right w:val="single" w:sz="12" w:space="0" w:color="020302"/>
            </w:tcBorders>
          </w:tcPr>
          <w:p w14:paraId="6DE34CEA" w14:textId="77777777" w:rsidR="00A07934" w:rsidRPr="003A69C7" w:rsidRDefault="00982EF7">
            <w:pPr>
              <w:pStyle w:val="TableParagraph"/>
              <w:spacing w:line="353" w:lineRule="exact"/>
              <w:ind w:left="80"/>
              <w:rPr>
                <w:sz w:val="32"/>
              </w:rPr>
            </w:pPr>
            <w:r w:rsidRPr="00BC3420">
              <w:rPr>
                <w:sz w:val="32"/>
              </w:rPr>
              <w:t>Stakeholders</w:t>
            </w:r>
          </w:p>
          <w:p w14:paraId="74D176CB" w14:textId="77777777" w:rsidR="00BC3420" w:rsidRPr="00BC3420" w:rsidRDefault="00BC3420" w:rsidP="00BC3420">
            <w:pPr>
              <w:pStyle w:val="TableParagraph"/>
              <w:spacing w:line="259" w:lineRule="auto"/>
              <w:ind w:left="80" w:right="5704"/>
              <w:rPr>
                <w:w w:val="105"/>
                <w:sz w:val="18"/>
                <w:szCs w:val="18"/>
              </w:rPr>
            </w:pPr>
            <w:r w:rsidRPr="00BC3420">
              <w:rPr>
                <w:b/>
                <w:bCs/>
                <w:w w:val="105"/>
                <w:sz w:val="18"/>
                <w:szCs w:val="18"/>
              </w:rPr>
              <w:t>Wie hebben er baat bij het succes van het project en hoe zijn zij betrokken?</w:t>
            </w:r>
          </w:p>
          <w:p w14:paraId="22C734F8" w14:textId="77777777" w:rsidR="00BC3420" w:rsidRPr="00BC3420" w:rsidRDefault="00BC3420" w:rsidP="00BC3420">
            <w:pPr>
              <w:pStyle w:val="TableParagraph"/>
              <w:numPr>
                <w:ilvl w:val="0"/>
                <w:numId w:val="13"/>
              </w:numPr>
              <w:spacing w:line="259" w:lineRule="auto"/>
              <w:ind w:right="5704"/>
              <w:rPr>
                <w:w w:val="105"/>
                <w:sz w:val="18"/>
                <w:szCs w:val="18"/>
              </w:rPr>
            </w:pPr>
            <w:r w:rsidRPr="00BC3420">
              <w:rPr>
                <w:b/>
                <w:bCs/>
                <w:w w:val="105"/>
                <w:sz w:val="18"/>
                <w:szCs w:val="18"/>
              </w:rPr>
              <w:t>Het projectteam zelf (Dries, Johnatan en Nicky):</w:t>
            </w:r>
          </w:p>
          <w:p w14:paraId="4F47E53C" w14:textId="77777777" w:rsidR="00BC3420" w:rsidRPr="00BC3420" w:rsidRDefault="00BC3420" w:rsidP="00BC3420">
            <w:pPr>
              <w:pStyle w:val="TableParagraph"/>
              <w:numPr>
                <w:ilvl w:val="1"/>
                <w:numId w:val="13"/>
              </w:numPr>
              <w:spacing w:line="259" w:lineRule="auto"/>
              <w:ind w:right="5704"/>
              <w:rPr>
                <w:w w:val="105"/>
                <w:sz w:val="18"/>
                <w:szCs w:val="18"/>
              </w:rPr>
            </w:pPr>
            <w:r w:rsidRPr="00BC3420">
              <w:rPr>
                <w:b/>
                <w:bCs/>
                <w:w w:val="105"/>
                <w:sz w:val="18"/>
                <w:szCs w:val="18"/>
              </w:rPr>
              <w:t>Betrokkenheid:</w:t>
            </w:r>
            <w:r w:rsidRPr="00BC3420">
              <w:rPr>
                <w:w w:val="105"/>
                <w:sz w:val="18"/>
                <w:szCs w:val="18"/>
              </w:rPr>
              <w:t xml:space="preserve"> Als kernleden van het project zijn zij direct verantwoordelijk voor de ontwikkeling en implementatie van het systeem. Hun inzet en samenwerking zijn cruciaal om het project tot een succesvol einde te brengen.</w:t>
            </w:r>
          </w:p>
          <w:p w14:paraId="14321228" w14:textId="77777777" w:rsidR="00BC3420" w:rsidRPr="00BC3420" w:rsidRDefault="00BC3420" w:rsidP="00BC3420">
            <w:pPr>
              <w:pStyle w:val="TableParagraph"/>
              <w:numPr>
                <w:ilvl w:val="1"/>
                <w:numId w:val="13"/>
              </w:numPr>
              <w:spacing w:line="259" w:lineRule="auto"/>
              <w:ind w:right="5704"/>
              <w:rPr>
                <w:w w:val="105"/>
                <w:sz w:val="18"/>
                <w:szCs w:val="18"/>
              </w:rPr>
            </w:pPr>
            <w:r w:rsidRPr="00BC3420">
              <w:rPr>
                <w:b/>
                <w:bCs/>
                <w:w w:val="105"/>
                <w:sz w:val="18"/>
                <w:szCs w:val="18"/>
              </w:rPr>
              <w:t>Belang:</w:t>
            </w:r>
            <w:r w:rsidRPr="00BC3420">
              <w:rPr>
                <w:w w:val="105"/>
                <w:sz w:val="18"/>
                <w:szCs w:val="18"/>
              </w:rPr>
              <w:t xml:space="preserve"> Het succesvol afronden van het project biedt hen niet alleen praktische kennis en ervaring, maar toont ook hun vaardigheden in teamwork, probleemoplossing en projectmanagement.</w:t>
            </w:r>
          </w:p>
          <w:p w14:paraId="5FEF3676" w14:textId="77777777" w:rsidR="00BC3420" w:rsidRPr="00BC3420" w:rsidRDefault="00BC3420" w:rsidP="00BC3420">
            <w:pPr>
              <w:pStyle w:val="TableParagraph"/>
              <w:numPr>
                <w:ilvl w:val="0"/>
                <w:numId w:val="13"/>
              </w:numPr>
              <w:spacing w:line="259" w:lineRule="auto"/>
              <w:ind w:right="5704"/>
              <w:rPr>
                <w:w w:val="105"/>
                <w:sz w:val="18"/>
                <w:szCs w:val="18"/>
              </w:rPr>
            </w:pPr>
            <w:r w:rsidRPr="00BC3420">
              <w:rPr>
                <w:b/>
                <w:bCs/>
                <w:w w:val="105"/>
                <w:sz w:val="18"/>
                <w:szCs w:val="18"/>
              </w:rPr>
              <w:t>De school en begeleidende docenten:</w:t>
            </w:r>
          </w:p>
          <w:p w14:paraId="770933F7" w14:textId="77777777" w:rsidR="00BC3420" w:rsidRPr="00BC3420" w:rsidRDefault="00BC3420" w:rsidP="00BC3420">
            <w:pPr>
              <w:pStyle w:val="TableParagraph"/>
              <w:numPr>
                <w:ilvl w:val="1"/>
                <w:numId w:val="13"/>
              </w:numPr>
              <w:spacing w:line="259" w:lineRule="auto"/>
              <w:ind w:right="5704"/>
              <w:rPr>
                <w:w w:val="105"/>
                <w:sz w:val="18"/>
                <w:szCs w:val="18"/>
              </w:rPr>
            </w:pPr>
            <w:r w:rsidRPr="00BC3420">
              <w:rPr>
                <w:b/>
                <w:bCs/>
                <w:w w:val="105"/>
                <w:sz w:val="18"/>
                <w:szCs w:val="18"/>
              </w:rPr>
              <w:t>Betrokkenheid:</w:t>
            </w:r>
            <w:r w:rsidRPr="00BC3420">
              <w:rPr>
                <w:w w:val="105"/>
                <w:sz w:val="18"/>
                <w:szCs w:val="18"/>
              </w:rPr>
              <w:t xml:space="preserve"> De school en de docenten ondersteunen het project door middel van begeleiding, feedback en het beschikbaar stellen van middelen, zoals hardware en software.</w:t>
            </w:r>
          </w:p>
          <w:p w14:paraId="371B8889" w14:textId="77777777" w:rsidR="00BC3420" w:rsidRPr="00BC3420" w:rsidRDefault="00BC3420" w:rsidP="00BC3420">
            <w:pPr>
              <w:pStyle w:val="TableParagraph"/>
              <w:numPr>
                <w:ilvl w:val="1"/>
                <w:numId w:val="13"/>
              </w:numPr>
              <w:spacing w:line="259" w:lineRule="auto"/>
              <w:ind w:right="5704"/>
              <w:rPr>
                <w:w w:val="105"/>
                <w:sz w:val="18"/>
                <w:szCs w:val="18"/>
              </w:rPr>
            </w:pPr>
            <w:r w:rsidRPr="00BC3420">
              <w:rPr>
                <w:b/>
                <w:bCs/>
                <w:w w:val="105"/>
                <w:sz w:val="18"/>
                <w:szCs w:val="18"/>
              </w:rPr>
              <w:t>Belang:</w:t>
            </w:r>
            <w:r w:rsidRPr="00BC3420">
              <w:rPr>
                <w:w w:val="105"/>
                <w:sz w:val="18"/>
                <w:szCs w:val="18"/>
              </w:rPr>
              <w:t xml:space="preserve"> Het succes van het project weerspiegelt de kwaliteit van het onderwijs en stimuleert innovatie en betrokkenheid onder leerlingen.</w:t>
            </w:r>
          </w:p>
          <w:p w14:paraId="3651C8B6" w14:textId="77777777" w:rsidR="00BC3420" w:rsidRPr="00BC3420" w:rsidRDefault="00BC3420" w:rsidP="00BC3420">
            <w:pPr>
              <w:pStyle w:val="TableParagraph"/>
              <w:numPr>
                <w:ilvl w:val="0"/>
                <w:numId w:val="13"/>
              </w:numPr>
              <w:spacing w:line="259" w:lineRule="auto"/>
              <w:ind w:right="5704"/>
              <w:rPr>
                <w:w w:val="105"/>
                <w:sz w:val="18"/>
                <w:szCs w:val="18"/>
              </w:rPr>
            </w:pPr>
            <w:r w:rsidRPr="00BC3420">
              <w:rPr>
                <w:b/>
                <w:bCs/>
                <w:w w:val="105"/>
                <w:sz w:val="18"/>
                <w:szCs w:val="18"/>
              </w:rPr>
              <w:t>Toekomstige gebruikers van het systeem:</w:t>
            </w:r>
          </w:p>
          <w:p w14:paraId="7A8DB8E4" w14:textId="77777777" w:rsidR="00BC3420" w:rsidRPr="00BC3420" w:rsidRDefault="00BC3420" w:rsidP="00BC3420">
            <w:pPr>
              <w:pStyle w:val="TableParagraph"/>
              <w:numPr>
                <w:ilvl w:val="1"/>
                <w:numId w:val="13"/>
              </w:numPr>
              <w:spacing w:line="259" w:lineRule="auto"/>
              <w:ind w:right="5704"/>
              <w:rPr>
                <w:w w:val="105"/>
                <w:sz w:val="18"/>
                <w:szCs w:val="18"/>
              </w:rPr>
            </w:pPr>
            <w:r w:rsidRPr="00BC3420">
              <w:rPr>
                <w:b/>
                <w:bCs/>
                <w:w w:val="105"/>
                <w:sz w:val="18"/>
                <w:szCs w:val="18"/>
              </w:rPr>
              <w:t>Betrokkenheid:</w:t>
            </w:r>
            <w:r w:rsidRPr="00BC3420">
              <w:rPr>
                <w:w w:val="105"/>
                <w:sz w:val="18"/>
                <w:szCs w:val="18"/>
              </w:rPr>
              <w:t xml:space="preserve"> Hoewel het project vooral een proof-of-concept is, kan het idee uiteindelijk dienen als inspiratie voor mensen die op zoek zijn naar manieren om thuis groene energie op te wekken.</w:t>
            </w:r>
          </w:p>
          <w:p w14:paraId="29FB0DAC" w14:textId="77777777" w:rsidR="00BC3420" w:rsidRPr="00BC3420" w:rsidRDefault="00BC3420" w:rsidP="00BC3420">
            <w:pPr>
              <w:pStyle w:val="TableParagraph"/>
              <w:numPr>
                <w:ilvl w:val="1"/>
                <w:numId w:val="13"/>
              </w:numPr>
              <w:spacing w:line="259" w:lineRule="auto"/>
              <w:ind w:right="5704"/>
              <w:rPr>
                <w:w w:val="105"/>
                <w:sz w:val="18"/>
                <w:szCs w:val="18"/>
              </w:rPr>
            </w:pPr>
            <w:r w:rsidRPr="00BC3420">
              <w:rPr>
                <w:b/>
                <w:bCs/>
                <w:w w:val="105"/>
                <w:sz w:val="18"/>
                <w:szCs w:val="18"/>
              </w:rPr>
              <w:t>Belang:</w:t>
            </w:r>
            <w:r w:rsidRPr="00BC3420">
              <w:rPr>
                <w:w w:val="105"/>
                <w:sz w:val="18"/>
                <w:szCs w:val="18"/>
              </w:rPr>
              <w:t xml:space="preserve"> Als het systeem werkt, kan het bijdragen aan het verminderen van de CO</w:t>
            </w:r>
            <w:r w:rsidRPr="00BC3420">
              <w:rPr>
                <w:rFonts w:ascii="Cambria Math" w:hAnsi="Cambria Math" w:cs="Cambria Math"/>
                <w:w w:val="105"/>
                <w:sz w:val="18"/>
                <w:szCs w:val="18"/>
              </w:rPr>
              <w:t>₂</w:t>
            </w:r>
            <w:r w:rsidRPr="00BC3420">
              <w:rPr>
                <w:w w:val="105"/>
                <w:sz w:val="18"/>
                <w:szCs w:val="18"/>
              </w:rPr>
              <w:t>-uitstoot en mensen helpen onafhankelijker te worden in hun energievoorziening.</w:t>
            </w:r>
          </w:p>
          <w:p w14:paraId="1F48494B" w14:textId="77777777" w:rsidR="00BC3420" w:rsidRPr="00BC3420" w:rsidRDefault="00BC3420" w:rsidP="00BC3420">
            <w:pPr>
              <w:pStyle w:val="TableParagraph"/>
              <w:numPr>
                <w:ilvl w:val="0"/>
                <w:numId w:val="13"/>
              </w:numPr>
              <w:spacing w:line="259" w:lineRule="auto"/>
              <w:ind w:right="5704"/>
              <w:rPr>
                <w:w w:val="105"/>
                <w:sz w:val="18"/>
                <w:szCs w:val="18"/>
              </w:rPr>
            </w:pPr>
            <w:r w:rsidRPr="00BC3420">
              <w:rPr>
                <w:b/>
                <w:bCs/>
                <w:w w:val="105"/>
                <w:sz w:val="18"/>
                <w:szCs w:val="18"/>
              </w:rPr>
              <w:t>Mogelijke sponsors of externe partijen (indien relevant):</w:t>
            </w:r>
          </w:p>
          <w:p w14:paraId="33307280" w14:textId="77777777" w:rsidR="00BC3420" w:rsidRPr="00BC3420" w:rsidRDefault="00BC3420" w:rsidP="00BC3420">
            <w:pPr>
              <w:pStyle w:val="TableParagraph"/>
              <w:numPr>
                <w:ilvl w:val="1"/>
                <w:numId w:val="13"/>
              </w:numPr>
              <w:spacing w:line="259" w:lineRule="auto"/>
              <w:ind w:right="5704"/>
              <w:rPr>
                <w:w w:val="105"/>
                <w:sz w:val="18"/>
                <w:szCs w:val="18"/>
              </w:rPr>
            </w:pPr>
            <w:r w:rsidRPr="00BC3420">
              <w:rPr>
                <w:b/>
                <w:bCs/>
                <w:w w:val="105"/>
                <w:sz w:val="18"/>
                <w:szCs w:val="18"/>
              </w:rPr>
              <w:t>Betrokkenheid:</w:t>
            </w:r>
            <w:r w:rsidRPr="00BC3420">
              <w:rPr>
                <w:w w:val="105"/>
                <w:sz w:val="18"/>
                <w:szCs w:val="18"/>
              </w:rPr>
              <w:t xml:space="preserve"> Externe partijen, zoals bedrijven die milieuvriendelijke oplossingen promoten, zouden interesse kunnen hebben in het project. Hun betrokkenheid kan bestaan uit het bieden van extra financiering of middelen.</w:t>
            </w:r>
          </w:p>
          <w:p w14:paraId="64A57170" w14:textId="77777777" w:rsidR="00BC3420" w:rsidRPr="00BC3420" w:rsidRDefault="00BC3420" w:rsidP="00BC3420">
            <w:pPr>
              <w:pStyle w:val="TableParagraph"/>
              <w:numPr>
                <w:ilvl w:val="1"/>
                <w:numId w:val="13"/>
              </w:numPr>
              <w:spacing w:line="259" w:lineRule="auto"/>
              <w:ind w:right="5704"/>
              <w:rPr>
                <w:w w:val="105"/>
                <w:sz w:val="18"/>
                <w:szCs w:val="18"/>
              </w:rPr>
            </w:pPr>
            <w:r w:rsidRPr="00BC3420">
              <w:rPr>
                <w:b/>
                <w:bCs/>
                <w:w w:val="105"/>
                <w:sz w:val="18"/>
                <w:szCs w:val="18"/>
              </w:rPr>
              <w:t>Belang:</w:t>
            </w:r>
            <w:r w:rsidRPr="00BC3420">
              <w:rPr>
                <w:w w:val="105"/>
                <w:sz w:val="18"/>
                <w:szCs w:val="18"/>
              </w:rPr>
              <w:t xml:space="preserve"> Het succes van het project kan hen kansen bieden om innovatieve en praktische oplossingen in de markt te brengen.</w:t>
            </w:r>
          </w:p>
          <w:p w14:paraId="39FDC6D4" w14:textId="77777777" w:rsidR="00BC3420" w:rsidRPr="00BC3420" w:rsidRDefault="00BC3420" w:rsidP="00BC3420">
            <w:pPr>
              <w:pStyle w:val="TableParagraph"/>
              <w:numPr>
                <w:ilvl w:val="0"/>
                <w:numId w:val="13"/>
              </w:numPr>
              <w:spacing w:line="259" w:lineRule="auto"/>
              <w:ind w:right="5704"/>
              <w:rPr>
                <w:w w:val="105"/>
                <w:sz w:val="18"/>
                <w:szCs w:val="18"/>
              </w:rPr>
            </w:pPr>
            <w:r w:rsidRPr="00BC3420">
              <w:rPr>
                <w:b/>
                <w:bCs/>
                <w:w w:val="105"/>
                <w:sz w:val="18"/>
                <w:szCs w:val="18"/>
              </w:rPr>
              <w:t>Lokale gemeenschap of milieu-organisaties:</w:t>
            </w:r>
          </w:p>
          <w:p w14:paraId="57C1977E" w14:textId="77777777" w:rsidR="00BC3420" w:rsidRPr="00BC3420" w:rsidRDefault="00BC3420" w:rsidP="00BC3420">
            <w:pPr>
              <w:pStyle w:val="TableParagraph"/>
              <w:numPr>
                <w:ilvl w:val="1"/>
                <w:numId w:val="13"/>
              </w:numPr>
              <w:spacing w:line="259" w:lineRule="auto"/>
              <w:ind w:right="5704"/>
              <w:rPr>
                <w:w w:val="105"/>
                <w:sz w:val="18"/>
                <w:szCs w:val="18"/>
              </w:rPr>
            </w:pPr>
            <w:r w:rsidRPr="00BC3420">
              <w:rPr>
                <w:b/>
                <w:bCs/>
                <w:w w:val="105"/>
                <w:sz w:val="18"/>
                <w:szCs w:val="18"/>
              </w:rPr>
              <w:t>Betrokkenheid:</w:t>
            </w:r>
            <w:r w:rsidRPr="00BC3420">
              <w:rPr>
                <w:w w:val="105"/>
                <w:sz w:val="18"/>
                <w:szCs w:val="18"/>
              </w:rPr>
              <w:t xml:space="preserve"> Organisaties die zich inzetten voor duurzaamheid kunnen baat hebben bij de uitkomsten van dit project. Zij kunnen het concept eventueel gebruiken om meer mensen bewust te maken van het belang van hernieuwbare energie.</w:t>
            </w:r>
          </w:p>
          <w:p w14:paraId="38DDACDE" w14:textId="77777777" w:rsidR="00BC3420" w:rsidRPr="00BC3420" w:rsidRDefault="00BC3420" w:rsidP="00BC3420">
            <w:pPr>
              <w:pStyle w:val="TableParagraph"/>
              <w:numPr>
                <w:ilvl w:val="1"/>
                <w:numId w:val="13"/>
              </w:numPr>
              <w:spacing w:line="259" w:lineRule="auto"/>
              <w:ind w:right="5704"/>
              <w:rPr>
                <w:w w:val="105"/>
                <w:sz w:val="18"/>
                <w:szCs w:val="18"/>
              </w:rPr>
            </w:pPr>
            <w:r w:rsidRPr="00BC3420">
              <w:rPr>
                <w:b/>
                <w:bCs/>
                <w:w w:val="105"/>
                <w:sz w:val="18"/>
                <w:szCs w:val="18"/>
              </w:rPr>
              <w:t>Belang:</w:t>
            </w:r>
            <w:r w:rsidRPr="00BC3420">
              <w:rPr>
                <w:w w:val="105"/>
                <w:sz w:val="18"/>
                <w:szCs w:val="18"/>
              </w:rPr>
              <w:t xml:space="preserve"> Een succesvol project draagt bij aan het bevorderen van milieuvriendelijke initiatieven en inspireert anderen om soortgelijke ideeën uit te werken</w:t>
            </w:r>
          </w:p>
          <w:p w14:paraId="440AAAD0" w14:textId="09FAC7D9" w:rsidR="00A07934" w:rsidRPr="003A69C7" w:rsidRDefault="00A07934" w:rsidP="0425283E">
            <w:pPr>
              <w:pStyle w:val="TableParagraph"/>
              <w:spacing w:line="259" w:lineRule="auto"/>
              <w:ind w:left="80" w:right="5704"/>
              <w:rPr>
                <w:sz w:val="18"/>
                <w:szCs w:val="18"/>
              </w:rPr>
            </w:pPr>
          </w:p>
        </w:tc>
        <w:tc>
          <w:tcPr>
            <w:tcW w:w="9767" w:type="dxa"/>
            <w:gridSpan w:val="2"/>
            <w:tcBorders>
              <w:top w:val="single" w:sz="12" w:space="0" w:color="231F20"/>
              <w:left w:val="single" w:sz="12" w:space="0" w:color="020302"/>
              <w:bottom w:val="single" w:sz="12" w:space="0" w:color="020302"/>
            </w:tcBorders>
          </w:tcPr>
          <w:p w14:paraId="6847C680" w14:textId="77777777" w:rsidR="00A07934" w:rsidRPr="0068705B" w:rsidRDefault="00982EF7">
            <w:pPr>
              <w:pStyle w:val="TableParagraph"/>
              <w:spacing w:line="360" w:lineRule="exact"/>
              <w:ind w:left="79"/>
              <w:rPr>
                <w:sz w:val="32"/>
              </w:rPr>
            </w:pPr>
            <w:r w:rsidRPr="0068705B">
              <w:rPr>
                <w:color w:val="231F20"/>
                <w:sz w:val="32"/>
              </w:rPr>
              <w:t>Users</w:t>
            </w:r>
          </w:p>
          <w:p w14:paraId="64FC2C01" w14:textId="77777777" w:rsidR="00015391" w:rsidRPr="00015391" w:rsidRDefault="00015391" w:rsidP="00015391">
            <w:pPr>
              <w:pStyle w:val="TableParagraph"/>
              <w:spacing w:before="50"/>
              <w:ind w:left="79"/>
              <w:rPr>
                <w:rFonts w:ascii="Trebuchet MS"/>
                <w:b/>
                <w:bCs/>
                <w:color w:val="8C8E90"/>
                <w:w w:val="105"/>
                <w:sz w:val="18"/>
                <w:szCs w:val="18"/>
              </w:rPr>
            </w:pPr>
            <w:r w:rsidRPr="00015391">
              <w:rPr>
                <w:rFonts w:ascii="Trebuchet MS"/>
                <w:b/>
                <w:bCs/>
                <w:color w:val="8C8E90"/>
                <w:w w:val="105"/>
                <w:sz w:val="18"/>
                <w:szCs w:val="18"/>
              </w:rPr>
              <w:t>Users</w:t>
            </w:r>
          </w:p>
          <w:p w14:paraId="39310F89" w14:textId="77777777" w:rsidR="00015391" w:rsidRPr="00015391" w:rsidRDefault="00015391" w:rsidP="00015391">
            <w:pPr>
              <w:pStyle w:val="TableParagraph"/>
              <w:spacing w:before="50"/>
              <w:ind w:left="79"/>
              <w:rPr>
                <w:rFonts w:ascii="Trebuchet MS"/>
                <w:w w:val="105"/>
                <w:sz w:val="18"/>
                <w:szCs w:val="18"/>
              </w:rPr>
            </w:pPr>
            <w:r w:rsidRPr="00015391">
              <w:rPr>
                <w:rFonts w:ascii="Trebuchet MS"/>
                <w:b/>
                <w:bCs/>
                <w:w w:val="105"/>
                <w:sz w:val="18"/>
                <w:szCs w:val="18"/>
              </w:rPr>
              <w:t>Wie zullen profiteren van het resultaat van het project?</w:t>
            </w:r>
          </w:p>
          <w:p w14:paraId="2A2DC733" w14:textId="77777777" w:rsidR="00015391" w:rsidRPr="00015391" w:rsidRDefault="00015391" w:rsidP="00015391">
            <w:pPr>
              <w:pStyle w:val="TableParagraph"/>
              <w:numPr>
                <w:ilvl w:val="0"/>
                <w:numId w:val="14"/>
              </w:numPr>
              <w:spacing w:before="50"/>
              <w:rPr>
                <w:rFonts w:ascii="Trebuchet MS"/>
                <w:w w:val="105"/>
                <w:sz w:val="18"/>
                <w:szCs w:val="18"/>
              </w:rPr>
            </w:pPr>
            <w:r w:rsidRPr="00015391">
              <w:rPr>
                <w:rFonts w:ascii="Trebuchet MS"/>
                <w:b/>
                <w:bCs/>
                <w:w w:val="105"/>
                <w:sz w:val="18"/>
                <w:szCs w:val="18"/>
              </w:rPr>
              <w:t>Particulieren die ge</w:t>
            </w:r>
            <w:r w:rsidRPr="00015391">
              <w:rPr>
                <w:rFonts w:ascii="Trebuchet MS"/>
                <w:b/>
                <w:bCs/>
                <w:w w:val="105"/>
                <w:sz w:val="18"/>
                <w:szCs w:val="18"/>
              </w:rPr>
              <w:t>ï</w:t>
            </w:r>
            <w:r w:rsidRPr="00015391">
              <w:rPr>
                <w:rFonts w:ascii="Trebuchet MS"/>
                <w:b/>
                <w:bCs/>
                <w:w w:val="105"/>
                <w:sz w:val="18"/>
                <w:szCs w:val="18"/>
              </w:rPr>
              <w:t>nteresseerd zijn in duurzame energie:</w:t>
            </w:r>
          </w:p>
          <w:p w14:paraId="393FAD7E" w14:textId="77777777" w:rsidR="00015391" w:rsidRPr="00015391" w:rsidRDefault="00015391" w:rsidP="00E67558">
            <w:pPr>
              <w:pStyle w:val="TableParagraph"/>
              <w:numPr>
                <w:ilvl w:val="0"/>
                <w:numId w:val="37"/>
              </w:numPr>
              <w:spacing w:before="50"/>
              <w:rPr>
                <w:rFonts w:ascii="Trebuchet MS"/>
                <w:w w:val="105"/>
                <w:sz w:val="18"/>
                <w:szCs w:val="18"/>
              </w:rPr>
            </w:pPr>
            <w:r w:rsidRPr="00015391">
              <w:rPr>
                <w:rFonts w:ascii="Trebuchet MS"/>
                <w:b/>
                <w:bCs/>
                <w:w w:val="105"/>
                <w:sz w:val="18"/>
                <w:szCs w:val="18"/>
              </w:rPr>
              <w:t>Voordelen:</w:t>
            </w:r>
            <w:r w:rsidRPr="00015391">
              <w:rPr>
                <w:rFonts w:ascii="Trebuchet MS"/>
                <w:w w:val="105"/>
                <w:sz w:val="18"/>
                <w:szCs w:val="18"/>
              </w:rPr>
              <w:t xml:space="preserve"> Mensen die thuis een hernieuwbare energiebron willen integreren, kunnen gebruik maken van het systeem. Het project biedt een eenvoudig en betaalbaar concept waarmee huishoudens hun ecologische voetafdruk kunnen verkleinen en mogelijk kosten kunnen besparen op energie.</w:t>
            </w:r>
          </w:p>
          <w:p w14:paraId="5AEF9CEE" w14:textId="77777777" w:rsidR="00015391" w:rsidRPr="00015391" w:rsidRDefault="00015391" w:rsidP="00015391">
            <w:pPr>
              <w:pStyle w:val="TableParagraph"/>
              <w:numPr>
                <w:ilvl w:val="0"/>
                <w:numId w:val="14"/>
              </w:numPr>
              <w:spacing w:before="50"/>
              <w:rPr>
                <w:rFonts w:ascii="Trebuchet MS"/>
                <w:w w:val="105"/>
                <w:sz w:val="18"/>
                <w:szCs w:val="18"/>
              </w:rPr>
            </w:pPr>
            <w:r w:rsidRPr="00015391">
              <w:rPr>
                <w:rFonts w:ascii="Trebuchet MS"/>
                <w:b/>
                <w:bCs/>
                <w:w w:val="105"/>
                <w:sz w:val="18"/>
                <w:szCs w:val="18"/>
              </w:rPr>
              <w:t>Hobbyisten en technologische enthousiastelingen:</w:t>
            </w:r>
          </w:p>
          <w:p w14:paraId="35642E5A" w14:textId="77777777" w:rsidR="00015391" w:rsidRPr="00015391" w:rsidRDefault="00015391" w:rsidP="00E67558">
            <w:pPr>
              <w:pStyle w:val="TableParagraph"/>
              <w:numPr>
                <w:ilvl w:val="0"/>
                <w:numId w:val="37"/>
              </w:numPr>
              <w:spacing w:before="50"/>
              <w:rPr>
                <w:rFonts w:ascii="Trebuchet MS"/>
                <w:w w:val="105"/>
                <w:sz w:val="18"/>
                <w:szCs w:val="18"/>
              </w:rPr>
            </w:pPr>
            <w:r w:rsidRPr="00015391">
              <w:rPr>
                <w:rFonts w:ascii="Trebuchet MS"/>
                <w:b/>
                <w:bCs/>
                <w:w w:val="105"/>
                <w:sz w:val="18"/>
                <w:szCs w:val="18"/>
              </w:rPr>
              <w:t>Voordelen:</w:t>
            </w:r>
            <w:r w:rsidRPr="00015391">
              <w:rPr>
                <w:rFonts w:ascii="Trebuchet MS"/>
                <w:w w:val="105"/>
                <w:sz w:val="18"/>
                <w:szCs w:val="18"/>
              </w:rPr>
              <w:t xml:space="preserve"> Het project kan dienen als inspiratie en blauwdruk voor anderen die ge</w:t>
            </w:r>
            <w:r w:rsidRPr="00015391">
              <w:rPr>
                <w:rFonts w:ascii="Trebuchet MS"/>
                <w:w w:val="105"/>
                <w:sz w:val="18"/>
                <w:szCs w:val="18"/>
              </w:rPr>
              <w:t>ï</w:t>
            </w:r>
            <w:r w:rsidRPr="00015391">
              <w:rPr>
                <w:rFonts w:ascii="Trebuchet MS"/>
                <w:w w:val="105"/>
                <w:sz w:val="18"/>
                <w:szCs w:val="18"/>
              </w:rPr>
              <w:t>nteresseerd zijn in het ontwikkelen van hun eigen energieopwekkende systemen met gebruik van een Raspberry Pi en sensoren.</w:t>
            </w:r>
          </w:p>
          <w:p w14:paraId="5F530F01" w14:textId="77777777" w:rsidR="00015391" w:rsidRPr="00015391" w:rsidRDefault="00015391" w:rsidP="00015391">
            <w:pPr>
              <w:pStyle w:val="TableParagraph"/>
              <w:numPr>
                <w:ilvl w:val="0"/>
                <w:numId w:val="14"/>
              </w:numPr>
              <w:spacing w:before="50"/>
              <w:rPr>
                <w:rFonts w:ascii="Trebuchet MS"/>
                <w:w w:val="105"/>
                <w:sz w:val="18"/>
                <w:szCs w:val="18"/>
              </w:rPr>
            </w:pPr>
            <w:r w:rsidRPr="00015391">
              <w:rPr>
                <w:rFonts w:ascii="Trebuchet MS"/>
                <w:b/>
                <w:bCs/>
                <w:w w:val="105"/>
                <w:sz w:val="18"/>
                <w:szCs w:val="18"/>
              </w:rPr>
              <w:t>Onderwijsinstellingen en studenten:</w:t>
            </w:r>
          </w:p>
          <w:p w14:paraId="1073912D" w14:textId="77777777" w:rsidR="00015391" w:rsidRPr="00015391" w:rsidRDefault="00015391" w:rsidP="00E67558">
            <w:pPr>
              <w:pStyle w:val="TableParagraph"/>
              <w:numPr>
                <w:ilvl w:val="0"/>
                <w:numId w:val="37"/>
              </w:numPr>
              <w:spacing w:before="50"/>
              <w:rPr>
                <w:rFonts w:ascii="Trebuchet MS"/>
                <w:w w:val="105"/>
                <w:sz w:val="18"/>
                <w:szCs w:val="18"/>
              </w:rPr>
            </w:pPr>
            <w:r w:rsidRPr="00015391">
              <w:rPr>
                <w:rFonts w:ascii="Trebuchet MS"/>
                <w:b/>
                <w:bCs/>
                <w:w w:val="105"/>
                <w:sz w:val="18"/>
                <w:szCs w:val="18"/>
              </w:rPr>
              <w:t>Voordelen:</w:t>
            </w:r>
            <w:r w:rsidRPr="00015391">
              <w:rPr>
                <w:rFonts w:ascii="Trebuchet MS"/>
                <w:w w:val="105"/>
                <w:sz w:val="18"/>
                <w:szCs w:val="18"/>
              </w:rPr>
              <w:t xml:space="preserve"> Het project kan worden gebruikt als educatief voorbeeld binnen technische en milieugerichte opleidingen. Het biedt inzicht in hoe technologie gecombineerd kan worden met duurzaamheid, en hoe projecten van concept tot voltooiing worden uitgevoerd.</w:t>
            </w:r>
          </w:p>
          <w:p w14:paraId="3C952FD5" w14:textId="77777777" w:rsidR="00015391" w:rsidRPr="00015391" w:rsidRDefault="00015391" w:rsidP="00015391">
            <w:pPr>
              <w:pStyle w:val="TableParagraph"/>
              <w:numPr>
                <w:ilvl w:val="0"/>
                <w:numId w:val="14"/>
              </w:numPr>
              <w:spacing w:before="50"/>
              <w:rPr>
                <w:rFonts w:ascii="Trebuchet MS"/>
                <w:w w:val="105"/>
                <w:sz w:val="18"/>
                <w:szCs w:val="18"/>
              </w:rPr>
            </w:pPr>
            <w:r w:rsidRPr="00015391">
              <w:rPr>
                <w:rFonts w:ascii="Trebuchet MS"/>
                <w:b/>
                <w:bCs/>
                <w:w w:val="105"/>
                <w:sz w:val="18"/>
                <w:szCs w:val="18"/>
              </w:rPr>
              <w:t>De teamleden zelf:</w:t>
            </w:r>
          </w:p>
          <w:p w14:paraId="4258D8F8" w14:textId="77777777" w:rsidR="00015391" w:rsidRPr="00015391" w:rsidRDefault="00015391" w:rsidP="00ED700F">
            <w:pPr>
              <w:pStyle w:val="TableParagraph"/>
              <w:numPr>
                <w:ilvl w:val="0"/>
                <w:numId w:val="37"/>
              </w:numPr>
              <w:spacing w:before="50"/>
              <w:rPr>
                <w:rFonts w:ascii="Trebuchet MS"/>
                <w:w w:val="105"/>
                <w:sz w:val="18"/>
                <w:szCs w:val="18"/>
              </w:rPr>
            </w:pPr>
            <w:r w:rsidRPr="00015391">
              <w:rPr>
                <w:rFonts w:ascii="Trebuchet MS"/>
                <w:b/>
                <w:bCs/>
                <w:w w:val="105"/>
                <w:sz w:val="18"/>
                <w:szCs w:val="18"/>
              </w:rPr>
              <w:t>Voordelen:</w:t>
            </w:r>
            <w:r w:rsidRPr="00015391">
              <w:rPr>
                <w:rFonts w:ascii="Trebuchet MS"/>
                <w:w w:val="105"/>
                <w:sz w:val="18"/>
                <w:szCs w:val="18"/>
              </w:rPr>
              <w:t xml:space="preserve"> Het project biedt waardevolle praktische ervaring in projectmanagement, samenwerking, technische ontwikkeling en probleemoplossing. Bovendien vergroot het de vaardigheden en kennis van de teamleden, wat hen goed voorbereidt op toekomstige uitdagingen in hun studie en loopbaan.</w:t>
            </w:r>
          </w:p>
          <w:p w14:paraId="24970DA5" w14:textId="76D859DB" w:rsidR="00A07934" w:rsidRPr="0068705B" w:rsidRDefault="00A07934" w:rsidP="18491B3F">
            <w:pPr>
              <w:pStyle w:val="TableParagraph"/>
              <w:spacing w:before="50"/>
              <w:ind w:left="79"/>
              <w:rPr>
                <w:rFonts w:ascii="Trebuchet MS"/>
                <w:sz w:val="18"/>
                <w:szCs w:val="18"/>
              </w:rPr>
            </w:pPr>
          </w:p>
        </w:tc>
      </w:tr>
      <w:tr w:rsidR="00A07934" w:rsidRPr="00715664" w14:paraId="4540A096" w14:textId="77777777" w:rsidTr="18491B3F">
        <w:trPr>
          <w:trHeight w:val="2655"/>
        </w:trPr>
        <w:tc>
          <w:tcPr>
            <w:tcW w:w="9768" w:type="dxa"/>
            <w:tcBorders>
              <w:top w:val="single" w:sz="12" w:space="0" w:color="020302"/>
              <w:right w:val="single" w:sz="12" w:space="0" w:color="020302"/>
            </w:tcBorders>
          </w:tcPr>
          <w:p w14:paraId="79ADD62D" w14:textId="77777777" w:rsidR="00A07934" w:rsidRPr="00896E22" w:rsidRDefault="00982EF7">
            <w:pPr>
              <w:pStyle w:val="TableParagraph"/>
              <w:spacing w:line="355" w:lineRule="exact"/>
              <w:ind w:left="90"/>
              <w:rPr>
                <w:sz w:val="32"/>
                <w:lang w:val="en-US"/>
              </w:rPr>
            </w:pPr>
            <w:r w:rsidRPr="00896E22">
              <w:rPr>
                <w:color w:val="231F20"/>
                <w:sz w:val="32"/>
                <w:lang w:val="en-US"/>
              </w:rPr>
              <w:t>Resources</w:t>
            </w:r>
          </w:p>
          <w:p w14:paraId="1CFE725D" w14:textId="7FF6BA6A" w:rsidR="002A2937" w:rsidRDefault="00982EF7" w:rsidP="002A2937">
            <w:pPr>
              <w:pStyle w:val="TableParagraph"/>
              <w:spacing w:line="200" w:lineRule="exact"/>
              <w:ind w:left="90"/>
              <w:rPr>
                <w:color w:val="8C8E90"/>
                <w:w w:val="105"/>
                <w:sz w:val="18"/>
                <w:szCs w:val="18"/>
                <w:lang w:val="en-US"/>
              </w:rPr>
            </w:pPr>
            <w:r w:rsidRPr="00896E22">
              <w:rPr>
                <w:color w:val="8C8E90"/>
                <w:w w:val="105"/>
                <w:sz w:val="18"/>
                <w:szCs w:val="18"/>
                <w:lang w:val="en-US"/>
              </w:rPr>
              <w:t>What resources do we need in the project?</w:t>
            </w:r>
            <w:r w:rsidR="239AB47C" w:rsidRPr="00896E22">
              <w:rPr>
                <w:color w:val="8C8E90"/>
                <w:w w:val="105"/>
                <w:sz w:val="18"/>
                <w:szCs w:val="18"/>
                <w:lang w:val="en-US"/>
              </w:rPr>
              <w:t xml:space="preserve"> </w:t>
            </w:r>
          </w:p>
          <w:p w14:paraId="03A06525" w14:textId="358137B5" w:rsidR="00F90894" w:rsidRPr="00F90894" w:rsidRDefault="00F90894" w:rsidP="002A2937">
            <w:pPr>
              <w:pStyle w:val="TableParagraph"/>
              <w:numPr>
                <w:ilvl w:val="0"/>
                <w:numId w:val="3"/>
              </w:numPr>
              <w:spacing w:line="200" w:lineRule="exact"/>
              <w:rPr>
                <w:rFonts w:ascii="Trebuchet MS"/>
                <w:sz w:val="14"/>
                <w:szCs w:val="14"/>
              </w:rPr>
            </w:pPr>
            <w:r w:rsidRPr="00F90894">
              <w:rPr>
                <w:rFonts w:ascii="Trebuchet MS"/>
                <w:b/>
                <w:bCs/>
                <w:sz w:val="14"/>
                <w:szCs w:val="14"/>
              </w:rPr>
              <w:t>De school:</w:t>
            </w:r>
          </w:p>
          <w:p w14:paraId="3B54FC22" w14:textId="2D72B3F0" w:rsidR="00F90894" w:rsidRPr="00F90894" w:rsidRDefault="00F90894" w:rsidP="002A2937">
            <w:pPr>
              <w:pStyle w:val="TableParagraph"/>
              <w:numPr>
                <w:ilvl w:val="0"/>
                <w:numId w:val="34"/>
              </w:numPr>
              <w:spacing w:line="200" w:lineRule="exact"/>
              <w:rPr>
                <w:rFonts w:ascii="Trebuchet MS"/>
                <w:sz w:val="14"/>
                <w:szCs w:val="14"/>
              </w:rPr>
            </w:pPr>
            <w:r w:rsidRPr="00F90894">
              <w:rPr>
                <w:rFonts w:ascii="Trebuchet MS"/>
                <w:sz w:val="14"/>
                <w:szCs w:val="14"/>
              </w:rPr>
              <w:t>Onze school voorziet ons van de benodigde apparatuur, zoals de Raspberry Pi, sensoren en andere hardware. Daarnaast biedt de school ook financi</w:t>
            </w:r>
            <w:r w:rsidRPr="00F90894">
              <w:rPr>
                <w:rFonts w:ascii="Trebuchet MS"/>
                <w:sz w:val="14"/>
                <w:szCs w:val="14"/>
              </w:rPr>
              <w:t>ë</w:t>
            </w:r>
            <w:r w:rsidRPr="00F90894">
              <w:rPr>
                <w:rFonts w:ascii="Trebuchet MS"/>
                <w:sz w:val="14"/>
                <w:szCs w:val="14"/>
              </w:rPr>
              <w:t>le ondersteuning om het project te realiseren.</w:t>
            </w:r>
          </w:p>
          <w:p w14:paraId="465966F6" w14:textId="380C554D" w:rsidR="00F90894" w:rsidRPr="00F90894" w:rsidRDefault="00F90894" w:rsidP="002A2937">
            <w:pPr>
              <w:pStyle w:val="TableParagraph"/>
              <w:numPr>
                <w:ilvl w:val="0"/>
                <w:numId w:val="3"/>
              </w:numPr>
              <w:spacing w:line="200" w:lineRule="exact"/>
              <w:rPr>
                <w:rFonts w:ascii="Trebuchet MS"/>
                <w:sz w:val="14"/>
                <w:szCs w:val="14"/>
              </w:rPr>
            </w:pPr>
            <w:r>
              <w:rPr>
                <w:rFonts w:ascii="Trebuchet MS"/>
                <w:sz w:val="14"/>
                <w:szCs w:val="14"/>
              </w:rPr>
              <w:t>J</w:t>
            </w:r>
            <w:r w:rsidRPr="00F90894">
              <w:rPr>
                <w:rFonts w:ascii="Trebuchet MS"/>
                <w:b/>
                <w:bCs/>
                <w:sz w:val="14"/>
                <w:szCs w:val="14"/>
              </w:rPr>
              <w:t>ean:</w:t>
            </w:r>
          </w:p>
          <w:p w14:paraId="6ECFD790" w14:textId="77777777" w:rsidR="00F90894" w:rsidRPr="00F90894" w:rsidRDefault="00F90894" w:rsidP="002A2937">
            <w:pPr>
              <w:pStyle w:val="TableParagraph"/>
              <w:numPr>
                <w:ilvl w:val="0"/>
                <w:numId w:val="34"/>
              </w:numPr>
              <w:spacing w:line="200" w:lineRule="exact"/>
              <w:rPr>
                <w:rFonts w:ascii="Trebuchet MS"/>
                <w:sz w:val="14"/>
                <w:szCs w:val="14"/>
              </w:rPr>
            </w:pPr>
            <w:r w:rsidRPr="00F90894">
              <w:rPr>
                <w:rFonts w:ascii="Trebuchet MS"/>
                <w:sz w:val="14"/>
                <w:szCs w:val="14"/>
              </w:rPr>
              <w:t>Jean stelt zijn tuin beschikbaar als testlocatie. Dit biedt ons een realistische omgeving om het systeem te implementeren en data te verzamelen. Bovendien kunnen we de opgeslagen gegevens direct analyseren voor verdere optimalisatie.</w:t>
            </w:r>
          </w:p>
          <w:p w14:paraId="368D943E" w14:textId="103F00F1" w:rsidR="00F90894" w:rsidRPr="00F90894" w:rsidRDefault="00F90894" w:rsidP="002A2937">
            <w:pPr>
              <w:pStyle w:val="TableParagraph"/>
              <w:numPr>
                <w:ilvl w:val="0"/>
                <w:numId w:val="3"/>
              </w:numPr>
              <w:spacing w:line="200" w:lineRule="exact"/>
              <w:rPr>
                <w:rFonts w:ascii="Trebuchet MS"/>
                <w:sz w:val="14"/>
                <w:szCs w:val="14"/>
              </w:rPr>
            </w:pPr>
            <w:r w:rsidRPr="00F90894">
              <w:rPr>
                <w:rFonts w:ascii="Trebuchet MS"/>
                <w:b/>
                <w:bCs/>
                <w:sz w:val="14"/>
                <w:szCs w:val="14"/>
              </w:rPr>
              <w:t>De architect:</w:t>
            </w:r>
          </w:p>
          <w:p w14:paraId="707CDBC6" w14:textId="77777777" w:rsidR="00F90894" w:rsidRPr="00F90894" w:rsidRDefault="00F90894" w:rsidP="002A2937">
            <w:pPr>
              <w:pStyle w:val="TableParagraph"/>
              <w:numPr>
                <w:ilvl w:val="0"/>
                <w:numId w:val="34"/>
              </w:numPr>
              <w:spacing w:line="200" w:lineRule="exact"/>
              <w:rPr>
                <w:rFonts w:ascii="Trebuchet MS"/>
                <w:sz w:val="14"/>
                <w:szCs w:val="14"/>
              </w:rPr>
            </w:pPr>
            <w:r w:rsidRPr="00F90894">
              <w:rPr>
                <w:rFonts w:ascii="Trebuchet MS"/>
                <w:sz w:val="14"/>
                <w:szCs w:val="14"/>
              </w:rPr>
              <w:t>Een architect helpt ons om de ideale plek in de tuin te bepalen waar de windmolen het meeste rendement kan behalen. Dit zorgt ervoor dat we betrouwbare en nauwkeurige data verzamelen voor onze analyse.</w:t>
            </w:r>
          </w:p>
          <w:p w14:paraId="01081F30" w14:textId="49A01A86" w:rsidR="00F90894" w:rsidRPr="00F90894" w:rsidRDefault="00F90894" w:rsidP="002A2937">
            <w:pPr>
              <w:pStyle w:val="TableParagraph"/>
              <w:numPr>
                <w:ilvl w:val="0"/>
                <w:numId w:val="3"/>
              </w:numPr>
              <w:spacing w:line="200" w:lineRule="exact"/>
              <w:rPr>
                <w:rFonts w:ascii="Trebuchet MS"/>
                <w:sz w:val="14"/>
                <w:szCs w:val="14"/>
              </w:rPr>
            </w:pPr>
            <w:r w:rsidRPr="00F90894">
              <w:rPr>
                <w:rFonts w:ascii="Trebuchet MS"/>
                <w:b/>
                <w:bCs/>
                <w:sz w:val="14"/>
                <w:szCs w:val="14"/>
              </w:rPr>
              <w:t>Opgebouwde kennis:</w:t>
            </w:r>
          </w:p>
          <w:p w14:paraId="2FA1296A" w14:textId="77777777" w:rsidR="00F90894" w:rsidRPr="00F90894" w:rsidRDefault="00F90894" w:rsidP="002A2937">
            <w:pPr>
              <w:pStyle w:val="TableParagraph"/>
              <w:numPr>
                <w:ilvl w:val="0"/>
                <w:numId w:val="34"/>
              </w:numPr>
              <w:spacing w:line="200" w:lineRule="exact"/>
              <w:rPr>
                <w:rFonts w:ascii="Trebuchet MS"/>
                <w:sz w:val="14"/>
                <w:szCs w:val="14"/>
              </w:rPr>
            </w:pPr>
            <w:r w:rsidRPr="00F90894">
              <w:rPr>
                <w:rFonts w:ascii="Trebuchet MS"/>
                <w:sz w:val="14"/>
                <w:szCs w:val="14"/>
              </w:rPr>
              <w:t>De theoretische en praktische kennis die we de afgelopen jaren op school hebben opgedaan, vormt de basis van ons project. Dit omvat zowel technische vaardigheden als projectmanagement.</w:t>
            </w:r>
          </w:p>
          <w:p w14:paraId="54BE8B18" w14:textId="0978E715" w:rsidR="00F90894" w:rsidRPr="00F90894" w:rsidRDefault="00F90894" w:rsidP="002A2937">
            <w:pPr>
              <w:pStyle w:val="TableParagraph"/>
              <w:numPr>
                <w:ilvl w:val="0"/>
                <w:numId w:val="3"/>
              </w:numPr>
              <w:spacing w:line="200" w:lineRule="exact"/>
              <w:rPr>
                <w:rFonts w:ascii="Trebuchet MS"/>
                <w:sz w:val="14"/>
                <w:szCs w:val="14"/>
              </w:rPr>
            </w:pPr>
            <w:r w:rsidRPr="00F90894">
              <w:rPr>
                <w:rFonts w:ascii="Trebuchet MS"/>
                <w:b/>
                <w:bCs/>
                <w:sz w:val="14"/>
                <w:szCs w:val="14"/>
              </w:rPr>
              <w:t>Het internet:</w:t>
            </w:r>
          </w:p>
          <w:p w14:paraId="2CEAF6EB" w14:textId="77777777" w:rsidR="00F90894" w:rsidRPr="00F90894" w:rsidRDefault="00F90894" w:rsidP="002A2937">
            <w:pPr>
              <w:pStyle w:val="TableParagraph"/>
              <w:numPr>
                <w:ilvl w:val="0"/>
                <w:numId w:val="34"/>
              </w:numPr>
              <w:spacing w:line="200" w:lineRule="exact"/>
              <w:rPr>
                <w:rFonts w:ascii="Trebuchet MS"/>
                <w:sz w:val="14"/>
                <w:szCs w:val="14"/>
              </w:rPr>
            </w:pPr>
            <w:r w:rsidRPr="00F90894">
              <w:rPr>
                <w:rFonts w:ascii="Trebuchet MS"/>
                <w:sz w:val="14"/>
                <w:szCs w:val="14"/>
              </w:rPr>
              <w:t>Online bronnen spelen een belangrijke rol in het oplossen van problemen, het vinden van antwoorden op onduidelijkheden en het toevoegen van nieuwe functies aan onze software en hardware.</w:t>
            </w:r>
          </w:p>
          <w:p w14:paraId="4D0F5369" w14:textId="346DFD13" w:rsidR="00F90894" w:rsidRPr="00F90894" w:rsidRDefault="00F90894" w:rsidP="002A2937">
            <w:pPr>
              <w:pStyle w:val="TableParagraph"/>
              <w:numPr>
                <w:ilvl w:val="0"/>
                <w:numId w:val="3"/>
              </w:numPr>
              <w:spacing w:line="200" w:lineRule="exact"/>
              <w:rPr>
                <w:rFonts w:ascii="Trebuchet MS"/>
                <w:sz w:val="14"/>
                <w:szCs w:val="14"/>
              </w:rPr>
            </w:pPr>
            <w:r w:rsidRPr="00F90894">
              <w:rPr>
                <w:rFonts w:ascii="Trebuchet MS"/>
                <w:b/>
                <w:bCs/>
                <w:sz w:val="14"/>
                <w:szCs w:val="14"/>
              </w:rPr>
              <w:t>Financi</w:t>
            </w:r>
            <w:r w:rsidRPr="00F90894">
              <w:rPr>
                <w:rFonts w:ascii="Trebuchet MS"/>
                <w:b/>
                <w:bCs/>
                <w:sz w:val="14"/>
                <w:szCs w:val="14"/>
              </w:rPr>
              <w:t>ë</w:t>
            </w:r>
            <w:r w:rsidRPr="00F90894">
              <w:rPr>
                <w:rFonts w:ascii="Trebuchet MS"/>
                <w:b/>
                <w:bCs/>
                <w:sz w:val="14"/>
                <w:szCs w:val="14"/>
              </w:rPr>
              <w:t>le middelen:</w:t>
            </w:r>
          </w:p>
          <w:p w14:paraId="5FFFCC44" w14:textId="77777777" w:rsidR="00F90894" w:rsidRPr="00F90894" w:rsidRDefault="00F90894" w:rsidP="002A2937">
            <w:pPr>
              <w:pStyle w:val="TableParagraph"/>
              <w:numPr>
                <w:ilvl w:val="0"/>
                <w:numId w:val="34"/>
              </w:numPr>
              <w:spacing w:line="200" w:lineRule="exact"/>
              <w:rPr>
                <w:rFonts w:ascii="Trebuchet MS"/>
                <w:sz w:val="14"/>
                <w:szCs w:val="14"/>
              </w:rPr>
            </w:pPr>
            <w:r w:rsidRPr="00F90894">
              <w:rPr>
                <w:rFonts w:ascii="Trebuchet MS"/>
                <w:sz w:val="14"/>
                <w:szCs w:val="14"/>
              </w:rPr>
              <w:t>De financiering van het project wordt gezamenlijk verzorgd door de school en de externe partner</w:t>
            </w:r>
            <w:r w:rsidRPr="00F90894">
              <w:rPr>
                <w:rFonts w:ascii="Trebuchet MS"/>
                <w:sz w:val="14"/>
                <w:szCs w:val="14"/>
              </w:rPr>
              <w:t> </w:t>
            </w:r>
            <w:r w:rsidRPr="00F90894">
              <w:rPr>
                <w:rFonts w:ascii="Trebuchet MS"/>
                <w:i/>
                <w:iCs/>
                <w:sz w:val="14"/>
                <w:szCs w:val="14"/>
              </w:rPr>
              <w:t>Limburg STEM</w:t>
            </w:r>
            <w:r w:rsidRPr="00F90894">
              <w:rPr>
                <w:rFonts w:ascii="Trebuchet MS"/>
                <w:i/>
                <w:iCs/>
                <w:sz w:val="14"/>
                <w:szCs w:val="14"/>
              </w:rPr>
              <w:t>’</w:t>
            </w:r>
            <w:r w:rsidRPr="00F90894">
              <w:rPr>
                <w:rFonts w:ascii="Trebuchet MS"/>
                <w:i/>
                <w:iCs/>
                <w:sz w:val="14"/>
                <w:szCs w:val="14"/>
              </w:rPr>
              <w:t>t het af!</w:t>
            </w:r>
            <w:r w:rsidRPr="00F90894">
              <w:rPr>
                <w:rFonts w:ascii="Trebuchet MS"/>
                <w:sz w:val="14"/>
                <w:szCs w:val="14"/>
              </w:rPr>
              <w:t>. Dankzij hun bijdrage kunnen we materialen aanschaffen en ons project uitvoeren zonder financi</w:t>
            </w:r>
            <w:r w:rsidRPr="00F90894">
              <w:rPr>
                <w:rFonts w:ascii="Trebuchet MS"/>
                <w:sz w:val="14"/>
                <w:szCs w:val="14"/>
              </w:rPr>
              <w:t>ë</w:t>
            </w:r>
            <w:r w:rsidRPr="00F90894">
              <w:rPr>
                <w:rFonts w:ascii="Trebuchet MS"/>
                <w:sz w:val="14"/>
                <w:szCs w:val="14"/>
              </w:rPr>
              <w:t>le beperkingen.</w:t>
            </w:r>
          </w:p>
          <w:p w14:paraId="2A66A0AC" w14:textId="67DB428D" w:rsidR="00F90894" w:rsidRPr="003978FD" w:rsidRDefault="00F90894" w:rsidP="00F90894">
            <w:pPr>
              <w:pStyle w:val="TableParagraph"/>
              <w:spacing w:line="200" w:lineRule="exact"/>
              <w:ind w:left="90"/>
              <w:rPr>
                <w:rFonts w:ascii="Trebuchet MS"/>
                <w:sz w:val="14"/>
                <w:szCs w:val="14"/>
              </w:rPr>
            </w:pPr>
          </w:p>
        </w:tc>
        <w:tc>
          <w:tcPr>
            <w:tcW w:w="9788" w:type="dxa"/>
            <w:tcBorders>
              <w:top w:val="single" w:sz="12" w:space="0" w:color="020302"/>
              <w:left w:val="single" w:sz="12" w:space="0" w:color="020302"/>
              <w:right w:val="single" w:sz="12" w:space="0" w:color="020302"/>
            </w:tcBorders>
          </w:tcPr>
          <w:p w14:paraId="3E2E9ED5" w14:textId="58AA1409" w:rsidR="00A07934" w:rsidRPr="00896E22" w:rsidRDefault="00982EF7" w:rsidP="18491B3F">
            <w:pPr>
              <w:pStyle w:val="TableParagraph"/>
              <w:spacing w:line="355" w:lineRule="exact"/>
              <w:ind w:left="80"/>
              <w:rPr>
                <w:sz w:val="32"/>
                <w:szCs w:val="32"/>
                <w:lang w:val="en-US"/>
              </w:rPr>
            </w:pPr>
            <w:r w:rsidRPr="00896E22">
              <w:rPr>
                <w:color w:val="231F20"/>
                <w:sz w:val="32"/>
                <w:szCs w:val="32"/>
                <w:lang w:val="en-US"/>
              </w:rPr>
              <w:t>Constraints</w:t>
            </w:r>
            <w:r w:rsidR="7F4F6500" w:rsidRPr="00896E22">
              <w:rPr>
                <w:color w:val="231F20"/>
                <w:sz w:val="32"/>
                <w:szCs w:val="32"/>
                <w:lang w:val="en-US"/>
              </w:rPr>
              <w:t xml:space="preserve"> </w:t>
            </w:r>
          </w:p>
          <w:p w14:paraId="1D901BA3" w14:textId="0D179266" w:rsidR="00A07934" w:rsidRPr="00896E22" w:rsidRDefault="00982EF7" w:rsidP="18491B3F">
            <w:pPr>
              <w:pStyle w:val="TableParagraph"/>
              <w:spacing w:line="200" w:lineRule="exact"/>
              <w:ind w:left="80"/>
              <w:rPr>
                <w:sz w:val="18"/>
                <w:szCs w:val="18"/>
                <w:lang w:val="en-US"/>
              </w:rPr>
            </w:pPr>
            <w:r w:rsidRPr="00896E22">
              <w:rPr>
                <w:color w:val="8C8E90"/>
                <w:w w:val="105"/>
                <w:sz w:val="18"/>
                <w:szCs w:val="18"/>
                <w:lang w:val="en-US"/>
              </w:rPr>
              <w:t>What are the known limitations of the project?</w:t>
            </w:r>
            <w:r w:rsidR="7F4F6500" w:rsidRPr="00896E22">
              <w:rPr>
                <w:color w:val="8C8E90"/>
                <w:w w:val="105"/>
                <w:sz w:val="18"/>
                <w:szCs w:val="18"/>
                <w:lang w:val="en-US"/>
              </w:rPr>
              <w:t xml:space="preserve"> </w:t>
            </w:r>
          </w:p>
          <w:p w14:paraId="3C80EFEA" w14:textId="1DABBE17" w:rsidR="00A07934" w:rsidRPr="003978FD" w:rsidRDefault="00982EF7" w:rsidP="18491B3F">
            <w:pPr>
              <w:pStyle w:val="TableParagraph"/>
              <w:numPr>
                <w:ilvl w:val="0"/>
                <w:numId w:val="1"/>
              </w:numPr>
              <w:tabs>
                <w:tab w:val="left" w:pos="171"/>
              </w:tabs>
              <w:spacing w:before="5"/>
              <w:ind w:hanging="90"/>
              <w:rPr>
                <w:rFonts w:ascii="Trebuchet MS"/>
                <w:sz w:val="14"/>
                <w:szCs w:val="14"/>
              </w:rPr>
            </w:pPr>
            <w:r w:rsidRPr="003978FD">
              <w:rPr>
                <w:rFonts w:ascii="Trebuchet MS"/>
                <w:color w:val="8C8E90"/>
                <w:sz w:val="14"/>
                <w:szCs w:val="14"/>
              </w:rPr>
              <w:t>Physical</w:t>
            </w:r>
            <w:r w:rsidRPr="003978FD">
              <w:rPr>
                <w:rFonts w:ascii="Trebuchet MS"/>
                <w:color w:val="8C8E90"/>
                <w:spacing w:val="-17"/>
                <w:sz w:val="14"/>
                <w:szCs w:val="14"/>
              </w:rPr>
              <w:t xml:space="preserve"> </w:t>
            </w:r>
            <w:r w:rsidRPr="003978FD">
              <w:rPr>
                <w:rFonts w:ascii="Trebuchet MS"/>
                <w:color w:val="8C8E90"/>
                <w:sz w:val="14"/>
                <w:szCs w:val="14"/>
              </w:rPr>
              <w:t>(office,</w:t>
            </w:r>
            <w:r w:rsidRPr="003978FD">
              <w:rPr>
                <w:rFonts w:ascii="Trebuchet MS"/>
                <w:color w:val="8C8E90"/>
                <w:spacing w:val="-16"/>
                <w:sz w:val="14"/>
                <w:szCs w:val="14"/>
              </w:rPr>
              <w:t xml:space="preserve"> </w:t>
            </w:r>
            <w:r w:rsidRPr="003978FD">
              <w:rPr>
                <w:rFonts w:ascii="Trebuchet MS"/>
                <w:color w:val="8C8E90"/>
                <w:sz w:val="14"/>
                <w:szCs w:val="14"/>
              </w:rPr>
              <w:t>building,</w:t>
            </w:r>
            <w:r w:rsidRPr="003978FD">
              <w:rPr>
                <w:rFonts w:ascii="Trebuchet MS"/>
                <w:color w:val="8C8E90"/>
                <w:spacing w:val="-16"/>
                <w:sz w:val="14"/>
                <w:szCs w:val="14"/>
              </w:rPr>
              <w:t xml:space="preserve"> </w:t>
            </w:r>
            <w:r w:rsidRPr="003978FD">
              <w:rPr>
                <w:rFonts w:ascii="Trebuchet MS"/>
                <w:color w:val="8C8E90"/>
                <w:sz w:val="14"/>
                <w:szCs w:val="14"/>
              </w:rPr>
              <w:t>server)</w:t>
            </w:r>
            <w:r w:rsidR="6F1D9EA1" w:rsidRPr="003978FD">
              <w:rPr>
                <w:rFonts w:ascii="Trebuchet MS"/>
                <w:color w:val="8C8E90"/>
                <w:sz w:val="14"/>
                <w:szCs w:val="14"/>
              </w:rPr>
              <w:t xml:space="preserve"> </w:t>
            </w:r>
          </w:p>
          <w:p w14:paraId="3980CA96" w14:textId="3622A52D" w:rsidR="00A07934" w:rsidRPr="003978FD" w:rsidRDefault="00982EF7" w:rsidP="18491B3F">
            <w:pPr>
              <w:pStyle w:val="TableParagraph"/>
              <w:numPr>
                <w:ilvl w:val="0"/>
                <w:numId w:val="1"/>
              </w:numPr>
              <w:tabs>
                <w:tab w:val="left" w:pos="171"/>
              </w:tabs>
              <w:spacing w:before="13"/>
              <w:ind w:hanging="90"/>
              <w:rPr>
                <w:rFonts w:ascii="Trebuchet MS"/>
                <w:sz w:val="14"/>
                <w:szCs w:val="14"/>
              </w:rPr>
            </w:pPr>
            <w:r w:rsidRPr="003978FD">
              <w:rPr>
                <w:rFonts w:ascii="Trebuchet MS"/>
                <w:color w:val="8C8E90"/>
                <w:sz w:val="14"/>
                <w:szCs w:val="14"/>
              </w:rPr>
              <w:t>Financial</w:t>
            </w:r>
            <w:r w:rsidRPr="003978FD">
              <w:rPr>
                <w:rFonts w:ascii="Trebuchet MS"/>
                <w:color w:val="8C8E90"/>
                <w:spacing w:val="-17"/>
                <w:sz w:val="14"/>
                <w:szCs w:val="14"/>
              </w:rPr>
              <w:t xml:space="preserve"> </w:t>
            </w:r>
            <w:r w:rsidRPr="003978FD">
              <w:rPr>
                <w:rFonts w:ascii="Trebuchet MS"/>
                <w:color w:val="8C8E90"/>
                <w:sz w:val="14"/>
                <w:szCs w:val="14"/>
              </w:rPr>
              <w:t>(money)</w:t>
            </w:r>
            <w:r w:rsidR="6F1D9EA1" w:rsidRPr="003978FD">
              <w:rPr>
                <w:rFonts w:ascii="Trebuchet MS"/>
                <w:color w:val="8C8E90"/>
                <w:sz w:val="14"/>
                <w:szCs w:val="14"/>
              </w:rPr>
              <w:t xml:space="preserve"> </w:t>
            </w:r>
          </w:p>
          <w:p w14:paraId="1CE8A985" w14:textId="218BA6F3" w:rsidR="00A07934" w:rsidRPr="003978FD" w:rsidRDefault="00982EF7" w:rsidP="18491B3F">
            <w:pPr>
              <w:pStyle w:val="TableParagraph"/>
              <w:numPr>
                <w:ilvl w:val="0"/>
                <w:numId w:val="1"/>
              </w:numPr>
              <w:tabs>
                <w:tab w:val="left" w:pos="171"/>
              </w:tabs>
              <w:spacing w:before="13"/>
              <w:ind w:hanging="90"/>
              <w:rPr>
                <w:rFonts w:ascii="Trebuchet MS"/>
                <w:sz w:val="14"/>
                <w:szCs w:val="14"/>
              </w:rPr>
            </w:pPr>
            <w:r w:rsidRPr="003978FD">
              <w:rPr>
                <w:rFonts w:ascii="Trebuchet MS"/>
                <w:color w:val="8C8E90"/>
                <w:sz w:val="14"/>
                <w:szCs w:val="14"/>
              </w:rPr>
              <w:t>Human</w:t>
            </w:r>
            <w:r w:rsidRPr="003978FD">
              <w:rPr>
                <w:rFonts w:ascii="Trebuchet MS"/>
                <w:color w:val="8C8E90"/>
                <w:spacing w:val="-16"/>
                <w:sz w:val="14"/>
                <w:szCs w:val="14"/>
              </w:rPr>
              <w:t xml:space="preserve"> </w:t>
            </w:r>
            <w:r w:rsidRPr="003978FD">
              <w:rPr>
                <w:rFonts w:ascii="Trebuchet MS"/>
                <w:color w:val="8C8E90"/>
                <w:sz w:val="14"/>
                <w:szCs w:val="14"/>
              </w:rPr>
              <w:t>(time,</w:t>
            </w:r>
            <w:r w:rsidRPr="003978FD">
              <w:rPr>
                <w:rFonts w:ascii="Trebuchet MS"/>
                <w:color w:val="8C8E90"/>
                <w:spacing w:val="-16"/>
                <w:sz w:val="14"/>
                <w:szCs w:val="14"/>
              </w:rPr>
              <w:t xml:space="preserve"> </w:t>
            </w:r>
            <w:r w:rsidRPr="003978FD">
              <w:rPr>
                <w:rFonts w:ascii="Trebuchet MS"/>
                <w:color w:val="8C8E90"/>
                <w:sz w:val="14"/>
                <w:szCs w:val="14"/>
              </w:rPr>
              <w:t>knowledge,</w:t>
            </w:r>
            <w:r w:rsidRPr="003978FD">
              <w:rPr>
                <w:rFonts w:ascii="Trebuchet MS"/>
                <w:color w:val="8C8E90"/>
                <w:spacing w:val="-16"/>
                <w:sz w:val="14"/>
                <w:szCs w:val="14"/>
              </w:rPr>
              <w:t xml:space="preserve"> </w:t>
            </w:r>
            <w:r w:rsidRPr="003978FD">
              <w:rPr>
                <w:rFonts w:ascii="Trebuchet MS"/>
                <w:color w:val="8C8E90"/>
                <w:sz w:val="14"/>
                <w:szCs w:val="14"/>
              </w:rPr>
              <w:t>politics)</w:t>
            </w:r>
            <w:r w:rsidR="58AF201C" w:rsidRPr="003978FD">
              <w:rPr>
                <w:rFonts w:ascii="Trebuchet MS"/>
                <w:color w:val="8C8E90"/>
                <w:sz w:val="14"/>
                <w:szCs w:val="14"/>
              </w:rPr>
              <w:t xml:space="preserve"> </w:t>
            </w:r>
          </w:p>
        </w:tc>
        <w:tc>
          <w:tcPr>
            <w:tcW w:w="9767" w:type="dxa"/>
            <w:gridSpan w:val="2"/>
            <w:tcBorders>
              <w:top w:val="single" w:sz="12" w:space="0" w:color="020302"/>
              <w:left w:val="single" w:sz="12" w:space="0" w:color="020302"/>
            </w:tcBorders>
          </w:tcPr>
          <w:p w14:paraId="24BC22AB" w14:textId="016AF8A9" w:rsidR="00A07934" w:rsidRPr="003978FD" w:rsidRDefault="00982EF7" w:rsidP="18491B3F">
            <w:pPr>
              <w:pStyle w:val="TableParagraph"/>
              <w:spacing w:line="355" w:lineRule="exact"/>
              <w:ind w:left="79"/>
              <w:rPr>
                <w:sz w:val="32"/>
                <w:szCs w:val="32"/>
              </w:rPr>
            </w:pPr>
            <w:r w:rsidRPr="003978FD">
              <w:rPr>
                <w:color w:val="231F20"/>
                <w:sz w:val="32"/>
                <w:szCs w:val="32"/>
              </w:rPr>
              <w:t>Risks</w:t>
            </w:r>
            <w:r w:rsidR="56DD326E" w:rsidRPr="003978FD">
              <w:rPr>
                <w:color w:val="231F20"/>
                <w:sz w:val="32"/>
                <w:szCs w:val="32"/>
              </w:rPr>
              <w:t xml:space="preserve"> </w:t>
            </w:r>
          </w:p>
          <w:p w14:paraId="10455164" w14:textId="77777777" w:rsidR="00A07934" w:rsidRPr="00896E22" w:rsidRDefault="00982EF7" w:rsidP="18491B3F">
            <w:pPr>
              <w:pStyle w:val="TableParagraph"/>
              <w:spacing w:line="259" w:lineRule="auto"/>
              <w:ind w:left="79" w:right="6304"/>
              <w:rPr>
                <w:color w:val="8C8E90"/>
                <w:w w:val="105"/>
                <w:sz w:val="18"/>
                <w:szCs w:val="18"/>
                <w:lang w:val="en-US"/>
              </w:rPr>
            </w:pPr>
            <w:r w:rsidRPr="00896E22">
              <w:rPr>
                <w:color w:val="8C8E90"/>
                <w:w w:val="105"/>
                <w:sz w:val="18"/>
                <w:szCs w:val="18"/>
                <w:lang w:val="en-US"/>
              </w:rPr>
              <w:t>Which</w:t>
            </w:r>
            <w:r w:rsidRPr="00896E22">
              <w:rPr>
                <w:color w:val="8C8E90"/>
                <w:spacing w:val="-31"/>
                <w:w w:val="105"/>
                <w:sz w:val="18"/>
                <w:szCs w:val="18"/>
                <w:lang w:val="en-US"/>
              </w:rPr>
              <w:t xml:space="preserve"> </w:t>
            </w:r>
            <w:r w:rsidRPr="00896E22">
              <w:rPr>
                <w:color w:val="8C8E90"/>
                <w:w w:val="105"/>
                <w:sz w:val="18"/>
                <w:szCs w:val="18"/>
                <w:lang w:val="en-US"/>
              </w:rPr>
              <w:t>risks</w:t>
            </w:r>
            <w:r w:rsidRPr="00896E22">
              <w:rPr>
                <w:color w:val="8C8E90"/>
                <w:spacing w:val="-30"/>
                <w:w w:val="105"/>
                <w:sz w:val="18"/>
                <w:szCs w:val="18"/>
                <w:lang w:val="en-US"/>
              </w:rPr>
              <w:t xml:space="preserve"> </w:t>
            </w:r>
            <w:r w:rsidRPr="00896E22">
              <w:rPr>
                <w:color w:val="8C8E90"/>
                <w:w w:val="105"/>
                <w:sz w:val="18"/>
                <w:szCs w:val="18"/>
                <w:lang w:val="en-US"/>
              </w:rPr>
              <w:t>may</w:t>
            </w:r>
            <w:r w:rsidRPr="00896E22">
              <w:rPr>
                <w:color w:val="8C8E90"/>
                <w:spacing w:val="-30"/>
                <w:w w:val="105"/>
                <w:sz w:val="18"/>
                <w:szCs w:val="18"/>
                <w:lang w:val="en-US"/>
              </w:rPr>
              <w:t xml:space="preserve"> </w:t>
            </w:r>
            <w:r w:rsidRPr="00896E22">
              <w:rPr>
                <w:color w:val="8C8E90"/>
                <w:w w:val="105"/>
                <w:sz w:val="18"/>
                <w:szCs w:val="18"/>
                <w:lang w:val="en-US"/>
              </w:rPr>
              <w:t>occur</w:t>
            </w:r>
            <w:r w:rsidRPr="00896E22">
              <w:rPr>
                <w:color w:val="8C8E90"/>
                <w:spacing w:val="-30"/>
                <w:w w:val="105"/>
                <w:sz w:val="18"/>
                <w:szCs w:val="18"/>
                <w:lang w:val="en-US"/>
              </w:rPr>
              <w:t xml:space="preserve"> </w:t>
            </w:r>
            <w:r w:rsidRPr="00896E22">
              <w:rPr>
                <w:color w:val="8C8E90"/>
                <w:w w:val="105"/>
                <w:sz w:val="18"/>
                <w:szCs w:val="18"/>
                <w:lang w:val="en-US"/>
              </w:rPr>
              <w:t>during</w:t>
            </w:r>
            <w:r w:rsidRPr="00896E22">
              <w:rPr>
                <w:color w:val="8C8E90"/>
                <w:spacing w:val="-30"/>
                <w:w w:val="105"/>
                <w:sz w:val="18"/>
                <w:szCs w:val="18"/>
                <w:lang w:val="en-US"/>
              </w:rPr>
              <w:t xml:space="preserve"> </w:t>
            </w:r>
            <w:r w:rsidRPr="00896E22">
              <w:rPr>
                <w:color w:val="8C8E90"/>
                <w:w w:val="105"/>
                <w:sz w:val="18"/>
                <w:szCs w:val="18"/>
                <w:lang w:val="en-US"/>
              </w:rPr>
              <w:t>the</w:t>
            </w:r>
            <w:r w:rsidR="56DD326E" w:rsidRPr="00896E22">
              <w:rPr>
                <w:color w:val="8C8E90"/>
                <w:w w:val="105"/>
                <w:sz w:val="18"/>
                <w:szCs w:val="18"/>
                <w:lang w:val="en-US"/>
              </w:rPr>
              <w:t xml:space="preserve"> </w:t>
            </w:r>
            <w:r w:rsidRPr="00896E22">
              <w:rPr>
                <w:color w:val="8C8E90"/>
                <w:spacing w:val="-31"/>
                <w:w w:val="105"/>
                <w:sz w:val="18"/>
                <w:szCs w:val="18"/>
                <w:lang w:val="en-US"/>
              </w:rPr>
              <w:t xml:space="preserve"> </w:t>
            </w:r>
            <w:r w:rsidRPr="00896E22">
              <w:rPr>
                <w:color w:val="8C8E90"/>
                <w:w w:val="105"/>
                <w:sz w:val="18"/>
                <w:szCs w:val="18"/>
                <w:lang w:val="en-US"/>
              </w:rPr>
              <w:t>project? How</w:t>
            </w:r>
            <w:r w:rsidRPr="00896E22">
              <w:rPr>
                <w:color w:val="8C8E90"/>
                <w:spacing w:val="-21"/>
                <w:w w:val="105"/>
                <w:sz w:val="18"/>
                <w:szCs w:val="18"/>
                <w:lang w:val="en-US"/>
              </w:rPr>
              <w:t xml:space="preserve"> </w:t>
            </w:r>
            <w:r w:rsidRPr="00896E22">
              <w:rPr>
                <w:color w:val="8C8E90"/>
                <w:w w:val="105"/>
                <w:sz w:val="18"/>
                <w:szCs w:val="18"/>
                <w:lang w:val="en-US"/>
              </w:rPr>
              <w:t>do</w:t>
            </w:r>
            <w:r w:rsidRPr="00896E22">
              <w:rPr>
                <w:color w:val="8C8E90"/>
                <w:spacing w:val="-20"/>
                <w:w w:val="105"/>
                <w:sz w:val="18"/>
                <w:szCs w:val="18"/>
                <w:lang w:val="en-US"/>
              </w:rPr>
              <w:t xml:space="preserve"> </w:t>
            </w:r>
            <w:r w:rsidRPr="00896E22">
              <w:rPr>
                <w:color w:val="8C8E90"/>
                <w:w w:val="105"/>
                <w:sz w:val="18"/>
                <w:szCs w:val="18"/>
                <w:lang w:val="en-US"/>
              </w:rPr>
              <w:t>we</w:t>
            </w:r>
            <w:r w:rsidRPr="00896E22">
              <w:rPr>
                <w:color w:val="8C8E90"/>
                <w:spacing w:val="-20"/>
                <w:w w:val="105"/>
                <w:sz w:val="18"/>
                <w:szCs w:val="18"/>
                <w:lang w:val="en-US"/>
              </w:rPr>
              <w:t xml:space="preserve"> </w:t>
            </w:r>
            <w:r w:rsidRPr="00896E22">
              <w:rPr>
                <w:color w:val="8C8E90"/>
                <w:w w:val="105"/>
                <w:sz w:val="18"/>
                <w:szCs w:val="18"/>
                <w:lang w:val="en-US"/>
              </w:rPr>
              <w:t>treat</w:t>
            </w:r>
            <w:r w:rsidRPr="00896E22">
              <w:rPr>
                <w:color w:val="8C8E90"/>
                <w:spacing w:val="-20"/>
                <w:w w:val="105"/>
                <w:sz w:val="18"/>
                <w:szCs w:val="18"/>
                <w:lang w:val="en-US"/>
              </w:rPr>
              <w:t xml:space="preserve"> </w:t>
            </w:r>
            <w:r w:rsidRPr="00896E22">
              <w:rPr>
                <w:color w:val="8C8E90"/>
                <w:w w:val="105"/>
                <w:sz w:val="18"/>
                <w:szCs w:val="18"/>
                <w:lang w:val="en-US"/>
              </w:rPr>
              <w:t>these</w:t>
            </w:r>
            <w:r w:rsidRPr="00896E22">
              <w:rPr>
                <w:color w:val="8C8E90"/>
                <w:spacing w:val="-20"/>
                <w:w w:val="105"/>
                <w:sz w:val="18"/>
                <w:szCs w:val="18"/>
                <w:lang w:val="en-US"/>
              </w:rPr>
              <w:t xml:space="preserve"> </w:t>
            </w:r>
            <w:r w:rsidRPr="00896E22">
              <w:rPr>
                <w:color w:val="8C8E90"/>
                <w:w w:val="105"/>
                <w:sz w:val="18"/>
                <w:szCs w:val="18"/>
                <w:lang w:val="en-US"/>
              </w:rPr>
              <w:t>risks?</w:t>
            </w:r>
            <w:r w:rsidR="039A046B" w:rsidRPr="00896E22">
              <w:rPr>
                <w:color w:val="8C8E90"/>
                <w:w w:val="105"/>
                <w:sz w:val="18"/>
                <w:szCs w:val="18"/>
                <w:lang w:val="en-US"/>
              </w:rPr>
              <w:t xml:space="preserve"> </w:t>
            </w:r>
          </w:p>
          <w:p w14:paraId="76CE1492" w14:textId="77777777" w:rsidR="0085188E" w:rsidRPr="0085188E" w:rsidRDefault="0085188E" w:rsidP="0085188E">
            <w:pPr>
              <w:pStyle w:val="TableParagraph"/>
              <w:spacing w:line="259" w:lineRule="auto"/>
              <w:ind w:left="79" w:right="6304"/>
              <w:rPr>
                <w:sz w:val="18"/>
                <w:szCs w:val="18"/>
              </w:rPr>
            </w:pPr>
            <w:r w:rsidRPr="0085188E">
              <w:rPr>
                <w:sz w:val="18"/>
                <w:szCs w:val="18"/>
              </w:rPr>
              <w:t>Bij het opzetten van onze testopstelling is het van cruciaal belang om rekening te houden met mogelijke risico’s, zoals schade aan onze windmolen door sterke windvlagen. Dit betekent dat we de windmeter uiterst stevig moeten bevestigen om ervoor te zorgen dat deze bestand is tegen extreme weersomstandigheden. Het is belangrijk om hierbij gebruik te maken van stevige materialen en bevestigingsmethoden die maximale stabiliteit garanderen.</w:t>
            </w:r>
          </w:p>
          <w:p w14:paraId="5AF81D26" w14:textId="77777777" w:rsidR="0085188E" w:rsidRPr="0085188E" w:rsidRDefault="0085188E" w:rsidP="0085188E">
            <w:pPr>
              <w:pStyle w:val="TableParagraph"/>
              <w:spacing w:line="259" w:lineRule="auto"/>
              <w:ind w:left="79" w:right="6304"/>
              <w:rPr>
                <w:sz w:val="18"/>
                <w:szCs w:val="18"/>
              </w:rPr>
            </w:pPr>
            <w:r w:rsidRPr="0085188E">
              <w:rPr>
                <w:sz w:val="18"/>
                <w:szCs w:val="18"/>
              </w:rPr>
              <w:t>Daarnaast is het essentieel dat Dries ervoor zorgt dat de hele installatie volledig waterdicht wordt gemaakt. Als er water binnendringt, kan dit leiden tot ernstige schade aan onze apparatuur, met name aan de Raspberry Pi, die een cruciale rol speelt in het verzamelen en verwerken van de meetgegevens. Een defect aan de Raspberry Pi zou niet alleen het project vertragen, maar ook leiden tot aanzienlijke extra kosten en een verlies van waardevolle data.</w:t>
            </w:r>
          </w:p>
          <w:p w14:paraId="7B831B3C" w14:textId="77777777" w:rsidR="0085188E" w:rsidRPr="0085188E" w:rsidRDefault="0085188E" w:rsidP="0085188E">
            <w:pPr>
              <w:pStyle w:val="TableParagraph"/>
              <w:spacing w:line="259" w:lineRule="auto"/>
              <w:ind w:left="79" w:right="6304"/>
              <w:rPr>
                <w:sz w:val="18"/>
                <w:szCs w:val="18"/>
              </w:rPr>
            </w:pPr>
            <w:r w:rsidRPr="0085188E">
              <w:rPr>
                <w:sz w:val="18"/>
                <w:szCs w:val="18"/>
              </w:rPr>
              <w:t>Om deze risico’s te minimaliseren, moeten we grondig controleren of alle behuizingen goed zijn afgesloten en of er geen zwakke punten zijn waar water of vocht kan binnendringen. Verder is het raadzaam om beschermende maatregelen, zoals een extra overkapping of afdichting, te overwegen om de duurzaamheid van de opstelling te vergroten.</w:t>
            </w:r>
          </w:p>
          <w:p w14:paraId="6FB8C43B" w14:textId="77777777" w:rsidR="0085188E" w:rsidRPr="0085188E" w:rsidRDefault="0085188E" w:rsidP="0085188E">
            <w:pPr>
              <w:pStyle w:val="TableParagraph"/>
              <w:spacing w:line="259" w:lineRule="auto"/>
              <w:ind w:left="79" w:right="6304"/>
              <w:rPr>
                <w:sz w:val="18"/>
                <w:szCs w:val="18"/>
              </w:rPr>
            </w:pPr>
            <w:r w:rsidRPr="0085188E">
              <w:rPr>
                <w:sz w:val="18"/>
                <w:szCs w:val="18"/>
              </w:rPr>
              <w:t>Kortom, een zorgvuldige voorbereiding en implementatie van deze veiligheidsmaatregelen zijn essentieel om de levensduur en betrouwbaarheid van onze testopstelling te waarborgen. Hiermee verkleinen we niet alleen de kans op problemen, maar zorgen we er ook voor dat onze investering in tijd en middelen optimaal wordt benut.</w:t>
            </w:r>
          </w:p>
          <w:p w14:paraId="608ABB4F" w14:textId="560772DB" w:rsidR="00A07934" w:rsidRPr="00715664" w:rsidRDefault="00A07934" w:rsidP="18491B3F">
            <w:pPr>
              <w:pStyle w:val="TableParagraph"/>
              <w:spacing w:line="259" w:lineRule="auto"/>
              <w:ind w:left="79" w:right="6304"/>
              <w:rPr>
                <w:sz w:val="18"/>
                <w:szCs w:val="18"/>
              </w:rPr>
            </w:pPr>
          </w:p>
        </w:tc>
      </w:tr>
    </w:tbl>
    <w:p w14:paraId="5B5D80FE" w14:textId="7A007408" w:rsidR="00A07934" w:rsidRPr="00896E22" w:rsidRDefault="00982EF7">
      <w:pPr>
        <w:pStyle w:val="BodyText"/>
        <w:tabs>
          <w:tab w:val="left" w:pos="25914"/>
        </w:tabs>
        <w:spacing w:before="300"/>
        <w:ind w:left="146"/>
        <w:rPr>
          <w:lang w:val="en-US"/>
        </w:rPr>
      </w:pPr>
      <w:r w:rsidRPr="003978FD">
        <w:drawing>
          <wp:anchor distT="0" distB="0" distL="0" distR="0" simplePos="0" relativeHeight="251658240" behindDoc="1" locked="0" layoutInCell="1" allowOverlap="1" wp14:anchorId="3008DCA1" wp14:editId="5F04E175">
            <wp:simplePos x="0" y="0"/>
            <wp:positionH relativeFrom="page">
              <wp:posOffset>18454468</wp:posOffset>
            </wp:positionH>
            <wp:positionV relativeFrom="paragraph">
              <wp:posOffset>-3381595</wp:posOffset>
            </wp:positionV>
            <wp:extent cx="834452" cy="538162"/>
            <wp:effectExtent l="0" t="0" r="0" b="0"/>
            <wp:wrapNone/>
            <wp:docPr id="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png"/>
                    <pic:cNvPicPr/>
                  </pic:nvPicPr>
                  <pic:blipFill>
                    <a:blip r:embed="rId30" cstate="print"/>
                    <a:stretch>
                      <a:fillRect/>
                    </a:stretch>
                  </pic:blipFill>
                  <pic:spPr>
                    <a:xfrm>
                      <a:off x="0" y="0"/>
                      <a:ext cx="834452" cy="538162"/>
                    </a:xfrm>
                    <a:prstGeom prst="rect">
                      <a:avLst/>
                    </a:prstGeom>
                  </pic:spPr>
                </pic:pic>
              </a:graphicData>
            </a:graphic>
          </wp:anchor>
        </w:drawing>
      </w:r>
      <w:r w:rsidRPr="003978FD">
        <w:drawing>
          <wp:anchor distT="0" distB="0" distL="0" distR="0" simplePos="0" relativeHeight="251658241" behindDoc="1" locked="0" layoutInCell="1" allowOverlap="1" wp14:anchorId="594A1E98" wp14:editId="0B8485F0">
            <wp:simplePos x="0" y="0"/>
            <wp:positionH relativeFrom="page">
              <wp:posOffset>11926909</wp:posOffset>
            </wp:positionH>
            <wp:positionV relativeFrom="paragraph">
              <wp:posOffset>-3376467</wp:posOffset>
            </wp:positionV>
            <wp:extent cx="1165913" cy="533400"/>
            <wp:effectExtent l="0" t="0" r="0" b="0"/>
            <wp:wrapNone/>
            <wp:docPr id="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png"/>
                    <pic:cNvPicPr/>
                  </pic:nvPicPr>
                  <pic:blipFill>
                    <a:blip r:embed="rId31" cstate="print"/>
                    <a:stretch>
                      <a:fillRect/>
                    </a:stretch>
                  </pic:blipFill>
                  <pic:spPr>
                    <a:xfrm>
                      <a:off x="0" y="0"/>
                      <a:ext cx="1165913" cy="533400"/>
                    </a:xfrm>
                    <a:prstGeom prst="rect">
                      <a:avLst/>
                    </a:prstGeom>
                  </pic:spPr>
                </pic:pic>
              </a:graphicData>
            </a:graphic>
          </wp:anchor>
        </w:drawing>
      </w:r>
      <w:r w:rsidRPr="003978FD">
        <w:drawing>
          <wp:anchor distT="0" distB="0" distL="0" distR="0" simplePos="0" relativeHeight="251658242" behindDoc="1" locked="0" layoutInCell="1" allowOverlap="1" wp14:anchorId="7612FE0F" wp14:editId="51A9764A">
            <wp:simplePos x="0" y="0"/>
            <wp:positionH relativeFrom="page">
              <wp:posOffset>12251940</wp:posOffset>
            </wp:positionH>
            <wp:positionV relativeFrom="paragraph">
              <wp:posOffset>-1624437</wp:posOffset>
            </wp:positionV>
            <wp:extent cx="830335" cy="371475"/>
            <wp:effectExtent l="0" t="0" r="0" b="0"/>
            <wp:wrapNone/>
            <wp:docPr id="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png"/>
                    <pic:cNvPicPr/>
                  </pic:nvPicPr>
                  <pic:blipFill>
                    <a:blip r:embed="rId32" cstate="print"/>
                    <a:stretch>
                      <a:fillRect/>
                    </a:stretch>
                  </pic:blipFill>
                  <pic:spPr>
                    <a:xfrm>
                      <a:off x="0" y="0"/>
                      <a:ext cx="830335" cy="371475"/>
                    </a:xfrm>
                    <a:prstGeom prst="rect">
                      <a:avLst/>
                    </a:prstGeom>
                  </pic:spPr>
                </pic:pic>
              </a:graphicData>
            </a:graphic>
          </wp:anchor>
        </w:drawing>
      </w:r>
      <w:r w:rsidRPr="003978FD">
        <w:drawing>
          <wp:anchor distT="0" distB="0" distL="0" distR="0" simplePos="0" relativeHeight="251658243" behindDoc="1" locked="0" layoutInCell="1" allowOverlap="1" wp14:anchorId="6D2BE400" wp14:editId="47D6BC26">
            <wp:simplePos x="0" y="0"/>
            <wp:positionH relativeFrom="page">
              <wp:posOffset>5876725</wp:posOffset>
            </wp:positionH>
            <wp:positionV relativeFrom="paragraph">
              <wp:posOffset>-3376511</wp:posOffset>
            </wp:positionV>
            <wp:extent cx="956625" cy="533400"/>
            <wp:effectExtent l="0" t="0" r="0" b="0"/>
            <wp:wrapNone/>
            <wp:docPr id="1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png"/>
                    <pic:cNvPicPr/>
                  </pic:nvPicPr>
                  <pic:blipFill>
                    <a:blip r:embed="rId33" cstate="print"/>
                    <a:stretch>
                      <a:fillRect/>
                    </a:stretch>
                  </pic:blipFill>
                  <pic:spPr>
                    <a:xfrm>
                      <a:off x="0" y="0"/>
                      <a:ext cx="956625" cy="533400"/>
                    </a:xfrm>
                    <a:prstGeom prst="rect">
                      <a:avLst/>
                    </a:prstGeom>
                  </pic:spPr>
                </pic:pic>
              </a:graphicData>
            </a:graphic>
          </wp:anchor>
        </w:drawing>
      </w:r>
      <w:r w:rsidRPr="003978FD">
        <w:drawing>
          <wp:anchor distT="0" distB="0" distL="0" distR="0" simplePos="0" relativeHeight="251658244" behindDoc="1" locked="0" layoutInCell="1" allowOverlap="1" wp14:anchorId="13FCEA3B" wp14:editId="68B2868A">
            <wp:simplePos x="0" y="0"/>
            <wp:positionH relativeFrom="page">
              <wp:posOffset>5982505</wp:posOffset>
            </wp:positionH>
            <wp:positionV relativeFrom="paragraph">
              <wp:posOffset>-1622424</wp:posOffset>
            </wp:positionV>
            <wp:extent cx="842761" cy="647700"/>
            <wp:effectExtent l="0" t="0" r="0" b="0"/>
            <wp:wrapNone/>
            <wp:docPr id="1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png"/>
                    <pic:cNvPicPr/>
                  </pic:nvPicPr>
                  <pic:blipFill>
                    <a:blip r:embed="rId34" cstate="print"/>
                    <a:stretch>
                      <a:fillRect/>
                    </a:stretch>
                  </pic:blipFill>
                  <pic:spPr>
                    <a:xfrm>
                      <a:off x="0" y="0"/>
                      <a:ext cx="842761" cy="647700"/>
                    </a:xfrm>
                    <a:prstGeom prst="rect">
                      <a:avLst/>
                    </a:prstGeom>
                  </pic:spPr>
                </pic:pic>
              </a:graphicData>
            </a:graphic>
          </wp:anchor>
        </w:drawing>
      </w:r>
      <w:r w:rsidRPr="003978FD">
        <mc:AlternateContent>
          <mc:Choice Requires="wpg">
            <w:drawing>
              <wp:anchor distT="0" distB="0" distL="114300" distR="114300" simplePos="0" relativeHeight="251658250" behindDoc="1" locked="0" layoutInCell="1" allowOverlap="1" wp14:anchorId="23E04350" wp14:editId="4F25D8F1">
                <wp:simplePos x="0" y="0"/>
                <wp:positionH relativeFrom="page">
                  <wp:posOffset>18606770</wp:posOffset>
                </wp:positionH>
                <wp:positionV relativeFrom="paragraph">
                  <wp:posOffset>-1664970</wp:posOffset>
                </wp:positionV>
                <wp:extent cx="680720" cy="548005"/>
                <wp:effectExtent l="13970" t="8890" r="63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720" cy="548005"/>
                          <a:chOff x="29302" y="-2622"/>
                          <a:chExt cx="1072" cy="863"/>
                        </a:xfrm>
                      </wpg:grpSpPr>
                      <wps:wsp>
                        <wps:cNvPr id="4" name="AutoShape 6"/>
                        <wps:cNvSpPr>
                          <a:spLocks/>
                        </wps:cNvSpPr>
                        <wps:spPr bwMode="auto">
                          <a:xfrm>
                            <a:off x="-866" y="921"/>
                            <a:ext cx="1432" cy="678"/>
                          </a:xfrm>
                          <a:custGeom>
                            <a:avLst/>
                            <a:gdLst>
                              <a:gd name="T0" fmla="+- 0 29895 -866"/>
                              <a:gd name="T1" fmla="*/ T0 w 1432"/>
                              <a:gd name="T2" fmla="+- 0 -2329 922"/>
                              <a:gd name="T3" fmla="*/ -2329 h 678"/>
                              <a:gd name="T4" fmla="+- 0 29906 -866"/>
                              <a:gd name="T5" fmla="*/ T4 w 1432"/>
                              <a:gd name="T6" fmla="+- 0 -2367 922"/>
                              <a:gd name="T7" fmla="*/ -2367 h 678"/>
                              <a:gd name="T8" fmla="+- 0 29895 -866"/>
                              <a:gd name="T9" fmla="*/ T8 w 1432"/>
                              <a:gd name="T10" fmla="+- 0 -2434 922"/>
                              <a:gd name="T11" fmla="*/ -2434 h 678"/>
                              <a:gd name="T12" fmla="+- 0 29834 -866"/>
                              <a:gd name="T13" fmla="*/ T12 w 1432"/>
                              <a:gd name="T14" fmla="+- 0 -2502 922"/>
                              <a:gd name="T15" fmla="*/ -2502 h 678"/>
                              <a:gd name="T16" fmla="+- 0 29744 -866"/>
                              <a:gd name="T17" fmla="*/ T16 w 1432"/>
                              <a:gd name="T18" fmla="+- 0 -2521 922"/>
                              <a:gd name="T19" fmla="*/ -2521 h 678"/>
                              <a:gd name="T20" fmla="+- 0 29663 -866"/>
                              <a:gd name="T21" fmla="*/ T20 w 1432"/>
                              <a:gd name="T22" fmla="+- 0 -2489 922"/>
                              <a:gd name="T23" fmla="*/ -2489 h 678"/>
                              <a:gd name="T24" fmla="+- 0 29625 -866"/>
                              <a:gd name="T25" fmla="*/ T24 w 1432"/>
                              <a:gd name="T26" fmla="+- 0 -2429 922"/>
                              <a:gd name="T27" fmla="*/ -2429 h 678"/>
                              <a:gd name="T28" fmla="+- 0 29620 -866"/>
                              <a:gd name="T29" fmla="*/ T28 w 1432"/>
                              <a:gd name="T30" fmla="+- 0 -2374 922"/>
                              <a:gd name="T31" fmla="*/ -2374 h 678"/>
                              <a:gd name="T32" fmla="+- 0 29603 -866"/>
                              <a:gd name="T33" fmla="*/ T32 w 1432"/>
                              <a:gd name="T34" fmla="+- 0 -2382 922"/>
                              <a:gd name="T35" fmla="*/ -2382 h 678"/>
                              <a:gd name="T36" fmla="+- 0 29531 -866"/>
                              <a:gd name="T37" fmla="*/ T36 w 1432"/>
                              <a:gd name="T38" fmla="+- 0 -2419 922"/>
                              <a:gd name="T39" fmla="*/ -2419 h 678"/>
                              <a:gd name="T40" fmla="+- 0 29460 -866"/>
                              <a:gd name="T41" fmla="*/ T40 w 1432"/>
                              <a:gd name="T42" fmla="+- 0 -2408 922"/>
                              <a:gd name="T43" fmla="*/ -2408 h 678"/>
                              <a:gd name="T44" fmla="+- 0 29420 -866"/>
                              <a:gd name="T45" fmla="*/ T44 w 1432"/>
                              <a:gd name="T46" fmla="+- 0 -2359 922"/>
                              <a:gd name="T47" fmla="*/ -2359 h 678"/>
                              <a:gd name="T48" fmla="+- 0 29414 -866"/>
                              <a:gd name="T49" fmla="*/ T48 w 1432"/>
                              <a:gd name="T50" fmla="+- 0 -2311 922"/>
                              <a:gd name="T51" fmla="*/ -2311 h 678"/>
                              <a:gd name="T52" fmla="+- 0 29418 -866"/>
                              <a:gd name="T53" fmla="*/ T52 w 1432"/>
                              <a:gd name="T54" fmla="+- 0 -2283 922"/>
                              <a:gd name="T55" fmla="*/ -2283 h 678"/>
                              <a:gd name="T56" fmla="+- 0 29428 -866"/>
                              <a:gd name="T57" fmla="*/ T56 w 1432"/>
                              <a:gd name="T58" fmla="+- 0 -2260 922"/>
                              <a:gd name="T59" fmla="*/ -2260 h 678"/>
                              <a:gd name="T60" fmla="+- 0 29437 -866"/>
                              <a:gd name="T61" fmla="*/ T60 w 1432"/>
                              <a:gd name="T62" fmla="+- 0 -2242 922"/>
                              <a:gd name="T63" fmla="*/ -2242 h 678"/>
                              <a:gd name="T64" fmla="+- 0 29373 -866"/>
                              <a:gd name="T65" fmla="*/ T64 w 1432"/>
                              <a:gd name="T66" fmla="+- 0 -2267 922"/>
                              <a:gd name="T67" fmla="*/ -2267 h 678"/>
                              <a:gd name="T68" fmla="+- 0 29317 -866"/>
                              <a:gd name="T69" fmla="*/ T68 w 1432"/>
                              <a:gd name="T70" fmla="+- 0 -2229 922"/>
                              <a:gd name="T71" fmla="*/ -2229 h 678"/>
                              <a:gd name="T72" fmla="+- 0 29314 -866"/>
                              <a:gd name="T73" fmla="*/ T72 w 1432"/>
                              <a:gd name="T74" fmla="+- 0 -2172 922"/>
                              <a:gd name="T75" fmla="*/ -2172 h 678"/>
                              <a:gd name="T76" fmla="+- 0 29341 -866"/>
                              <a:gd name="T77" fmla="*/ T76 w 1432"/>
                              <a:gd name="T78" fmla="+- 0 -2121 922"/>
                              <a:gd name="T79" fmla="*/ -2121 h 678"/>
                              <a:gd name="T80" fmla="+- 0 29358 -866"/>
                              <a:gd name="T81" fmla="*/ T80 w 1432"/>
                              <a:gd name="T82" fmla="+- 0 -2099 922"/>
                              <a:gd name="T83" fmla="*/ -2099 h 678"/>
                              <a:gd name="T84" fmla="+- 0 29379 -866"/>
                              <a:gd name="T85" fmla="*/ T84 w 1432"/>
                              <a:gd name="T86" fmla="+- 0 -2083 922"/>
                              <a:gd name="T87" fmla="*/ -2083 h 678"/>
                              <a:gd name="T88" fmla="+- 0 29409 -866"/>
                              <a:gd name="T89" fmla="*/ T88 w 1432"/>
                              <a:gd name="T90" fmla="+- 0 -2077 922"/>
                              <a:gd name="T91" fmla="*/ -2077 h 678"/>
                              <a:gd name="T92" fmla="+- 0 29439 -866"/>
                              <a:gd name="T93" fmla="*/ T92 w 1432"/>
                              <a:gd name="T94" fmla="+- 0 -2077 922"/>
                              <a:gd name="T95" fmla="*/ -2077 h 678"/>
                              <a:gd name="T96" fmla="+- 0 29535 -866"/>
                              <a:gd name="T97" fmla="*/ T96 w 1432"/>
                              <a:gd name="T98" fmla="+- 0 -2077 922"/>
                              <a:gd name="T99" fmla="*/ -2077 h 678"/>
                              <a:gd name="T100" fmla="+- 0 29630 -866"/>
                              <a:gd name="T101" fmla="*/ T100 w 1432"/>
                              <a:gd name="T102" fmla="+- 0 -2081 922"/>
                              <a:gd name="T103" fmla="*/ -2081 h 678"/>
                              <a:gd name="T104" fmla="+- 0 29716 -866"/>
                              <a:gd name="T105" fmla="*/ T104 w 1432"/>
                              <a:gd name="T106" fmla="+- 0 -2083 922"/>
                              <a:gd name="T107" fmla="*/ -2083 h 678"/>
                              <a:gd name="T108" fmla="+- 0 29801 -866"/>
                              <a:gd name="T109" fmla="*/ T108 w 1432"/>
                              <a:gd name="T110" fmla="+- 0 -2082 922"/>
                              <a:gd name="T111" fmla="*/ -2082 h 678"/>
                              <a:gd name="T112" fmla="+- 0 29865 -866"/>
                              <a:gd name="T113" fmla="*/ T112 w 1432"/>
                              <a:gd name="T114" fmla="+- 0 -2082 922"/>
                              <a:gd name="T115" fmla="*/ -2082 h 678"/>
                              <a:gd name="T116" fmla="+- 0 29929 -866"/>
                              <a:gd name="T117" fmla="*/ T116 w 1432"/>
                              <a:gd name="T118" fmla="+- 0 -2085 922"/>
                              <a:gd name="T119" fmla="*/ -2085 h 678"/>
                              <a:gd name="T120" fmla="+- 0 29976 -866"/>
                              <a:gd name="T121" fmla="*/ T120 w 1432"/>
                              <a:gd name="T122" fmla="+- 0 -2094 922"/>
                              <a:gd name="T123" fmla="*/ -2094 h 678"/>
                              <a:gd name="T124" fmla="+- 0 30016 -866"/>
                              <a:gd name="T125" fmla="*/ T124 w 1432"/>
                              <a:gd name="T126" fmla="+- 0 -2119 922"/>
                              <a:gd name="T127" fmla="*/ -2119 h 678"/>
                              <a:gd name="T128" fmla="+- 0 30043 -866"/>
                              <a:gd name="T129" fmla="*/ T128 w 1432"/>
                              <a:gd name="T130" fmla="+- 0 -2172 922"/>
                              <a:gd name="T131" fmla="*/ -2172 h 678"/>
                              <a:gd name="T132" fmla="+- 0 30043 -866"/>
                              <a:gd name="T133" fmla="*/ T132 w 1432"/>
                              <a:gd name="T134" fmla="+- 0 -2232 922"/>
                              <a:gd name="T135" fmla="*/ -2232 h 678"/>
                              <a:gd name="T136" fmla="+- 0 29977 -866"/>
                              <a:gd name="T137" fmla="*/ T136 w 1432"/>
                              <a:gd name="T138" fmla="+- 0 -2312 922"/>
                              <a:gd name="T139" fmla="*/ -2312 h 678"/>
                              <a:gd name="T140" fmla="+- 0 29878 -866"/>
                              <a:gd name="T141" fmla="*/ T140 w 1432"/>
                              <a:gd name="T142" fmla="+- 0 -2309 922"/>
                              <a:gd name="T143" fmla="*/ -2309 h 678"/>
                              <a:gd name="T144" fmla="+- 0 30036 -866"/>
                              <a:gd name="T145" fmla="*/ T144 w 1432"/>
                              <a:gd name="T146" fmla="+- 0 -2135 922"/>
                              <a:gd name="T147" fmla="*/ -2135 h 678"/>
                              <a:gd name="T148" fmla="+- 0 30055 -866"/>
                              <a:gd name="T149" fmla="*/ T148 w 1432"/>
                              <a:gd name="T150" fmla="+- 0 -2135 922"/>
                              <a:gd name="T151" fmla="*/ -2135 h 678"/>
                              <a:gd name="T152" fmla="+- 0 30200 -866"/>
                              <a:gd name="T153" fmla="*/ T152 w 1432"/>
                              <a:gd name="T154" fmla="+- 0 -2192 922"/>
                              <a:gd name="T155" fmla="*/ -2192 h 678"/>
                              <a:gd name="T156" fmla="+- 0 30260 -866"/>
                              <a:gd name="T157" fmla="*/ T156 w 1432"/>
                              <a:gd name="T158" fmla="+- 0 -2330 922"/>
                              <a:gd name="T159" fmla="*/ -2330 h 678"/>
                              <a:gd name="T160" fmla="+- 0 30200 -866"/>
                              <a:gd name="T161" fmla="*/ T160 w 1432"/>
                              <a:gd name="T162" fmla="+- 0 -2468 922"/>
                              <a:gd name="T163" fmla="*/ -2468 h 678"/>
                              <a:gd name="T164" fmla="+- 0 30055 -866"/>
                              <a:gd name="T165" fmla="*/ T164 w 1432"/>
                              <a:gd name="T166" fmla="+- 0 -2525 922"/>
                              <a:gd name="T167" fmla="*/ -2525 h 678"/>
                              <a:gd name="T168" fmla="+- 0 29960 -866"/>
                              <a:gd name="T169" fmla="*/ T168 w 1432"/>
                              <a:gd name="T170" fmla="+- 0 -2503 922"/>
                              <a:gd name="T171" fmla="*/ -2503 h 678"/>
                              <a:gd name="T172" fmla="+- 0 29889 -866"/>
                              <a:gd name="T173" fmla="*/ T172 w 1432"/>
                              <a:gd name="T174" fmla="+- 0 -2443 922"/>
                              <a:gd name="T175" fmla="*/ -2443 h 6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432" h="678">
                                <a:moveTo>
                                  <a:pt x="30751" y="-3234"/>
                                </a:moveTo>
                                <a:lnTo>
                                  <a:pt x="30761" y="-3251"/>
                                </a:lnTo>
                                <a:lnTo>
                                  <a:pt x="30768" y="-3269"/>
                                </a:lnTo>
                                <a:lnTo>
                                  <a:pt x="30772" y="-3289"/>
                                </a:lnTo>
                                <a:lnTo>
                                  <a:pt x="30772" y="-3309"/>
                                </a:lnTo>
                                <a:lnTo>
                                  <a:pt x="30761" y="-3356"/>
                                </a:lnTo>
                                <a:lnTo>
                                  <a:pt x="30736" y="-3395"/>
                                </a:lnTo>
                                <a:lnTo>
                                  <a:pt x="30700" y="-3424"/>
                                </a:lnTo>
                                <a:lnTo>
                                  <a:pt x="30654" y="-3441"/>
                                </a:lnTo>
                                <a:lnTo>
                                  <a:pt x="30610" y="-3443"/>
                                </a:lnTo>
                                <a:lnTo>
                                  <a:pt x="30567" y="-3433"/>
                                </a:lnTo>
                                <a:lnTo>
                                  <a:pt x="30529" y="-3411"/>
                                </a:lnTo>
                                <a:lnTo>
                                  <a:pt x="30501" y="-3376"/>
                                </a:lnTo>
                                <a:lnTo>
                                  <a:pt x="30491" y="-3351"/>
                                </a:lnTo>
                                <a:lnTo>
                                  <a:pt x="30487" y="-3324"/>
                                </a:lnTo>
                                <a:lnTo>
                                  <a:pt x="30486" y="-3296"/>
                                </a:lnTo>
                                <a:lnTo>
                                  <a:pt x="30488" y="-3270"/>
                                </a:lnTo>
                                <a:lnTo>
                                  <a:pt x="30469" y="-3304"/>
                                </a:lnTo>
                                <a:lnTo>
                                  <a:pt x="30436" y="-3328"/>
                                </a:lnTo>
                                <a:lnTo>
                                  <a:pt x="30397" y="-3341"/>
                                </a:lnTo>
                                <a:lnTo>
                                  <a:pt x="30357" y="-3342"/>
                                </a:lnTo>
                                <a:lnTo>
                                  <a:pt x="30326" y="-3330"/>
                                </a:lnTo>
                                <a:lnTo>
                                  <a:pt x="30302" y="-3309"/>
                                </a:lnTo>
                                <a:lnTo>
                                  <a:pt x="30286" y="-3281"/>
                                </a:lnTo>
                                <a:lnTo>
                                  <a:pt x="30280" y="-3248"/>
                                </a:lnTo>
                                <a:lnTo>
                                  <a:pt x="30280" y="-3233"/>
                                </a:lnTo>
                                <a:lnTo>
                                  <a:pt x="30281" y="-3219"/>
                                </a:lnTo>
                                <a:lnTo>
                                  <a:pt x="30284" y="-3205"/>
                                </a:lnTo>
                                <a:lnTo>
                                  <a:pt x="30289" y="-3192"/>
                                </a:lnTo>
                                <a:lnTo>
                                  <a:pt x="30294" y="-3182"/>
                                </a:lnTo>
                                <a:lnTo>
                                  <a:pt x="30300" y="-3174"/>
                                </a:lnTo>
                                <a:lnTo>
                                  <a:pt x="30303" y="-3164"/>
                                </a:lnTo>
                                <a:lnTo>
                                  <a:pt x="30273" y="-3184"/>
                                </a:lnTo>
                                <a:lnTo>
                                  <a:pt x="30239" y="-3189"/>
                                </a:lnTo>
                                <a:lnTo>
                                  <a:pt x="30207" y="-3178"/>
                                </a:lnTo>
                                <a:lnTo>
                                  <a:pt x="30183" y="-3151"/>
                                </a:lnTo>
                                <a:lnTo>
                                  <a:pt x="30176" y="-3123"/>
                                </a:lnTo>
                                <a:lnTo>
                                  <a:pt x="30180" y="-3094"/>
                                </a:lnTo>
                                <a:lnTo>
                                  <a:pt x="30191" y="-3067"/>
                                </a:lnTo>
                                <a:lnTo>
                                  <a:pt x="30207" y="-3043"/>
                                </a:lnTo>
                                <a:lnTo>
                                  <a:pt x="30215" y="-3032"/>
                                </a:lnTo>
                                <a:lnTo>
                                  <a:pt x="30224" y="-3021"/>
                                </a:lnTo>
                                <a:lnTo>
                                  <a:pt x="30234" y="-3012"/>
                                </a:lnTo>
                                <a:lnTo>
                                  <a:pt x="30245" y="-3005"/>
                                </a:lnTo>
                                <a:lnTo>
                                  <a:pt x="30259" y="-3001"/>
                                </a:lnTo>
                                <a:lnTo>
                                  <a:pt x="30275" y="-2999"/>
                                </a:lnTo>
                                <a:lnTo>
                                  <a:pt x="30290" y="-2999"/>
                                </a:lnTo>
                                <a:lnTo>
                                  <a:pt x="30305" y="-2999"/>
                                </a:lnTo>
                                <a:lnTo>
                                  <a:pt x="30353" y="-2998"/>
                                </a:lnTo>
                                <a:lnTo>
                                  <a:pt x="30401" y="-2999"/>
                                </a:lnTo>
                                <a:lnTo>
                                  <a:pt x="30448" y="-3001"/>
                                </a:lnTo>
                                <a:lnTo>
                                  <a:pt x="30496" y="-3003"/>
                                </a:lnTo>
                                <a:lnTo>
                                  <a:pt x="30539" y="-3004"/>
                                </a:lnTo>
                                <a:lnTo>
                                  <a:pt x="30582" y="-3005"/>
                                </a:lnTo>
                                <a:lnTo>
                                  <a:pt x="30625" y="-3004"/>
                                </a:lnTo>
                                <a:lnTo>
                                  <a:pt x="30667" y="-3004"/>
                                </a:lnTo>
                                <a:lnTo>
                                  <a:pt x="30699" y="-3004"/>
                                </a:lnTo>
                                <a:lnTo>
                                  <a:pt x="30731" y="-3004"/>
                                </a:lnTo>
                                <a:lnTo>
                                  <a:pt x="30763" y="-3004"/>
                                </a:lnTo>
                                <a:lnTo>
                                  <a:pt x="30795" y="-3007"/>
                                </a:lnTo>
                                <a:lnTo>
                                  <a:pt x="30819" y="-3010"/>
                                </a:lnTo>
                                <a:lnTo>
                                  <a:pt x="30842" y="-3016"/>
                                </a:lnTo>
                                <a:lnTo>
                                  <a:pt x="30863" y="-3026"/>
                                </a:lnTo>
                                <a:lnTo>
                                  <a:pt x="30882" y="-3041"/>
                                </a:lnTo>
                                <a:lnTo>
                                  <a:pt x="30899" y="-3066"/>
                                </a:lnTo>
                                <a:lnTo>
                                  <a:pt x="30909" y="-3094"/>
                                </a:lnTo>
                                <a:lnTo>
                                  <a:pt x="30912" y="-3124"/>
                                </a:lnTo>
                                <a:lnTo>
                                  <a:pt x="30909" y="-3154"/>
                                </a:lnTo>
                                <a:lnTo>
                                  <a:pt x="30885" y="-3201"/>
                                </a:lnTo>
                                <a:lnTo>
                                  <a:pt x="30843" y="-3234"/>
                                </a:lnTo>
                                <a:lnTo>
                                  <a:pt x="30793" y="-3247"/>
                                </a:lnTo>
                                <a:lnTo>
                                  <a:pt x="30744" y="-3231"/>
                                </a:lnTo>
                                <a:moveTo>
                                  <a:pt x="30893" y="-3059"/>
                                </a:moveTo>
                                <a:lnTo>
                                  <a:pt x="30902" y="-3057"/>
                                </a:lnTo>
                                <a:lnTo>
                                  <a:pt x="30912" y="-3057"/>
                                </a:lnTo>
                                <a:lnTo>
                                  <a:pt x="30921" y="-3057"/>
                                </a:lnTo>
                                <a:lnTo>
                                  <a:pt x="31001" y="-3072"/>
                                </a:lnTo>
                                <a:lnTo>
                                  <a:pt x="31066" y="-3114"/>
                                </a:lnTo>
                                <a:lnTo>
                                  <a:pt x="31110" y="-3176"/>
                                </a:lnTo>
                                <a:lnTo>
                                  <a:pt x="31126" y="-3252"/>
                                </a:lnTo>
                                <a:lnTo>
                                  <a:pt x="31110" y="-3328"/>
                                </a:lnTo>
                                <a:lnTo>
                                  <a:pt x="31066" y="-3390"/>
                                </a:lnTo>
                                <a:lnTo>
                                  <a:pt x="31001" y="-3432"/>
                                </a:lnTo>
                                <a:lnTo>
                                  <a:pt x="30921" y="-3447"/>
                                </a:lnTo>
                                <a:lnTo>
                                  <a:pt x="30872" y="-3441"/>
                                </a:lnTo>
                                <a:lnTo>
                                  <a:pt x="30826" y="-3425"/>
                                </a:lnTo>
                                <a:lnTo>
                                  <a:pt x="30787" y="-3399"/>
                                </a:lnTo>
                                <a:lnTo>
                                  <a:pt x="30755" y="-3365"/>
                                </a:lnTo>
                              </a:path>
                            </a:pathLst>
                          </a:custGeom>
                          <a:noFill/>
                          <a:ln w="10120">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29667" y="-2089"/>
                            <a:ext cx="203"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AutoShape 4"/>
                        <wps:cNvSpPr>
                          <a:spLocks/>
                        </wps:cNvSpPr>
                        <wps:spPr bwMode="auto">
                          <a:xfrm>
                            <a:off x="-545" y="810"/>
                            <a:ext cx="619" cy="887"/>
                          </a:xfrm>
                          <a:custGeom>
                            <a:avLst/>
                            <a:gdLst>
                              <a:gd name="T0" fmla="+- 0 30318 -545"/>
                              <a:gd name="T1" fmla="*/ T0 w 619"/>
                              <a:gd name="T2" fmla="+- 0 -2328 810"/>
                              <a:gd name="T3" fmla="*/ -2328 h 887"/>
                              <a:gd name="T4" fmla="+- 0 30330 -545"/>
                              <a:gd name="T5" fmla="*/ T4 w 619"/>
                              <a:gd name="T6" fmla="+- 0 -2328 810"/>
                              <a:gd name="T7" fmla="*/ -2328 h 887"/>
                              <a:gd name="T8" fmla="+- 0 30343 -545"/>
                              <a:gd name="T9" fmla="*/ T8 w 619"/>
                              <a:gd name="T10" fmla="+- 0 -2327 810"/>
                              <a:gd name="T11" fmla="*/ -2327 h 887"/>
                              <a:gd name="T12" fmla="+- 0 30355 -545"/>
                              <a:gd name="T13" fmla="*/ T12 w 619"/>
                              <a:gd name="T14" fmla="+- 0 -2326 810"/>
                              <a:gd name="T15" fmla="*/ -2326 h 887"/>
                              <a:gd name="T16" fmla="+- 0 30367 -545"/>
                              <a:gd name="T17" fmla="*/ T16 w 619"/>
                              <a:gd name="T18" fmla="+- 0 -2324 810"/>
                              <a:gd name="T19" fmla="*/ -2324 h 887"/>
                              <a:gd name="T20" fmla="+- 0 30221 -545"/>
                              <a:gd name="T21" fmla="*/ T20 w 619"/>
                              <a:gd name="T22" fmla="+- 0 -2545 810"/>
                              <a:gd name="T23" fmla="*/ -2545 h 887"/>
                              <a:gd name="T24" fmla="+- 0 30224 -545"/>
                              <a:gd name="T25" fmla="*/ T24 w 619"/>
                              <a:gd name="T26" fmla="+- 0 -2556 810"/>
                              <a:gd name="T27" fmla="*/ -2556 h 887"/>
                              <a:gd name="T28" fmla="+- 0 30237 -545"/>
                              <a:gd name="T29" fmla="*/ T28 w 619"/>
                              <a:gd name="T30" fmla="+- 0 -2566 810"/>
                              <a:gd name="T31" fmla="*/ -2566 h 887"/>
                              <a:gd name="T32" fmla="+- 0 30244 -545"/>
                              <a:gd name="T33" fmla="*/ T32 w 619"/>
                              <a:gd name="T34" fmla="+- 0 -2577 810"/>
                              <a:gd name="T35" fmla="*/ -2577 h 887"/>
                              <a:gd name="T36" fmla="+- 0 29967 -545"/>
                              <a:gd name="T37" fmla="*/ T36 w 619"/>
                              <a:gd name="T38" fmla="+- 0 -2553 810"/>
                              <a:gd name="T39" fmla="*/ -2553 h 887"/>
                              <a:gd name="T40" fmla="+- 0 29960 -545"/>
                              <a:gd name="T41" fmla="*/ T40 w 619"/>
                              <a:gd name="T42" fmla="+- 0 -2564 810"/>
                              <a:gd name="T43" fmla="*/ -2564 h 887"/>
                              <a:gd name="T44" fmla="+- 0 29959 -545"/>
                              <a:gd name="T45" fmla="*/ T44 w 619"/>
                              <a:gd name="T46" fmla="+- 0 -2579 810"/>
                              <a:gd name="T47" fmla="*/ -2579 h 887"/>
                              <a:gd name="T48" fmla="+- 0 29956 -545"/>
                              <a:gd name="T49" fmla="*/ T48 w 619"/>
                              <a:gd name="T50" fmla="+- 0 -2592 810"/>
                              <a:gd name="T51" fmla="*/ -2592 h 887"/>
                              <a:gd name="T52" fmla="+- 0 30217 -545"/>
                              <a:gd name="T53" fmla="*/ T52 w 619"/>
                              <a:gd name="T54" fmla="+- 0 -2114 810"/>
                              <a:gd name="T55" fmla="*/ -2114 h 887"/>
                              <a:gd name="T56" fmla="+- 0 30222 -545"/>
                              <a:gd name="T57" fmla="*/ T56 w 619"/>
                              <a:gd name="T58" fmla="+- 0 -2105 810"/>
                              <a:gd name="T59" fmla="*/ -2105 h 887"/>
                              <a:gd name="T60" fmla="+- 0 30229 -545"/>
                              <a:gd name="T61" fmla="*/ T60 w 619"/>
                              <a:gd name="T62" fmla="+- 0 -2096 810"/>
                              <a:gd name="T63" fmla="*/ -2096 h 887"/>
                              <a:gd name="T64" fmla="+- 0 30234 -545"/>
                              <a:gd name="T65" fmla="*/ T64 w 619"/>
                              <a:gd name="T66" fmla="+- 0 -2087 810"/>
                              <a:gd name="T67" fmla="*/ -2087 h 887"/>
                              <a:gd name="T68" fmla="+- 0 30077 -545"/>
                              <a:gd name="T69" fmla="*/ T68 w 619"/>
                              <a:gd name="T70" fmla="+- 0 -2065 810"/>
                              <a:gd name="T71" fmla="*/ -2065 h 887"/>
                              <a:gd name="T72" fmla="+- 0 30075 -545"/>
                              <a:gd name="T73" fmla="*/ T72 w 619"/>
                              <a:gd name="T74" fmla="+- 0 -2056 810"/>
                              <a:gd name="T75" fmla="*/ -2056 h 887"/>
                              <a:gd name="T76" fmla="+- 0 30075 -545"/>
                              <a:gd name="T77" fmla="*/ T76 w 619"/>
                              <a:gd name="T78" fmla="+- 0 -2046 810"/>
                              <a:gd name="T79" fmla="*/ -2046 h 887"/>
                              <a:gd name="T80" fmla="+- 0 30077 -545"/>
                              <a:gd name="T81" fmla="*/ T80 w 619"/>
                              <a:gd name="T82" fmla="+- 0 -2036 810"/>
                              <a:gd name="T83" fmla="*/ -2036 h 887"/>
                              <a:gd name="T84" fmla="+- 0 30079 -545"/>
                              <a:gd name="T85" fmla="*/ T84 w 619"/>
                              <a:gd name="T86" fmla="+- 0 -2027 810"/>
                              <a:gd name="T87" fmla="*/ -2027 h 887"/>
                              <a:gd name="T88" fmla="+- 0 30308 -545"/>
                              <a:gd name="T89" fmla="*/ T88 w 619"/>
                              <a:gd name="T90" fmla="+- 0 -2202 810"/>
                              <a:gd name="T91" fmla="*/ -2202 h 887"/>
                              <a:gd name="T92" fmla="+- 0 30315 -545"/>
                              <a:gd name="T93" fmla="*/ T92 w 619"/>
                              <a:gd name="T94" fmla="+- 0 -2193 810"/>
                              <a:gd name="T95" fmla="*/ -2193 h 887"/>
                              <a:gd name="T96" fmla="+- 0 30328 -545"/>
                              <a:gd name="T97" fmla="*/ T96 w 619"/>
                              <a:gd name="T98" fmla="+- 0 -2190 810"/>
                              <a:gd name="T99" fmla="*/ -2190 h 887"/>
                              <a:gd name="T100" fmla="+- 0 30335 -545"/>
                              <a:gd name="T101" fmla="*/ T100 w 619"/>
                              <a:gd name="T102" fmla="+- 0 -2181 810"/>
                              <a:gd name="T103" fmla="*/ -2181 h 887"/>
                              <a:gd name="T104" fmla="+- 0 30303 -545"/>
                              <a:gd name="T105" fmla="*/ T104 w 619"/>
                              <a:gd name="T106" fmla="+- 0 -2461 810"/>
                              <a:gd name="T107" fmla="*/ -2461 h 887"/>
                              <a:gd name="T108" fmla="+- 0 30312 -545"/>
                              <a:gd name="T109" fmla="*/ T108 w 619"/>
                              <a:gd name="T110" fmla="+- 0 -2468 810"/>
                              <a:gd name="T111" fmla="*/ -2468 h 887"/>
                              <a:gd name="T112" fmla="+- 0 30322 -545"/>
                              <a:gd name="T113" fmla="*/ T112 w 619"/>
                              <a:gd name="T114" fmla="+- 0 -2473 810"/>
                              <a:gd name="T115" fmla="*/ -2473 h 887"/>
                              <a:gd name="T116" fmla="+- 0 30332 -545"/>
                              <a:gd name="T117" fmla="*/ T116 w 619"/>
                              <a:gd name="T118" fmla="+- 0 -2478 810"/>
                              <a:gd name="T119" fmla="*/ -2478 h 887"/>
                              <a:gd name="T120" fmla="+- 0 30342 -545"/>
                              <a:gd name="T121" fmla="*/ T120 w 619"/>
                              <a:gd name="T122" fmla="+- 0 -2483 810"/>
                              <a:gd name="T123" fmla="*/ -2483 h 887"/>
                              <a:gd name="T124" fmla="+- 0 30071 -545"/>
                              <a:gd name="T125" fmla="*/ T124 w 619"/>
                              <a:gd name="T126" fmla="+- 0 -2575 810"/>
                              <a:gd name="T127" fmla="*/ -2575 h 887"/>
                              <a:gd name="T128" fmla="+- 0 30071 -545"/>
                              <a:gd name="T129" fmla="*/ T128 w 619"/>
                              <a:gd name="T130" fmla="+- 0 -2585 810"/>
                              <a:gd name="T131" fmla="*/ -2585 h 887"/>
                              <a:gd name="T132" fmla="+- 0 30072 -545"/>
                              <a:gd name="T133" fmla="*/ T132 w 619"/>
                              <a:gd name="T134" fmla="+- 0 -2595 810"/>
                              <a:gd name="T135" fmla="*/ -2595 h 887"/>
                              <a:gd name="T136" fmla="+- 0 30073 -545"/>
                              <a:gd name="T137" fmla="*/ T136 w 619"/>
                              <a:gd name="T138" fmla="+- 0 -2605 810"/>
                              <a:gd name="T139" fmla="*/ -2605 h 887"/>
                              <a:gd name="T140" fmla="+- 0 30075 -545"/>
                              <a:gd name="T141" fmla="*/ T140 w 619"/>
                              <a:gd name="T142" fmla="+- 0 -2615 810"/>
                              <a:gd name="T143" fmla="*/ -2615 h 8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619" h="887">
                                <a:moveTo>
                                  <a:pt x="30863" y="-3138"/>
                                </a:moveTo>
                                <a:lnTo>
                                  <a:pt x="30875" y="-3138"/>
                                </a:lnTo>
                                <a:lnTo>
                                  <a:pt x="30888" y="-3137"/>
                                </a:lnTo>
                                <a:lnTo>
                                  <a:pt x="30900" y="-3136"/>
                                </a:lnTo>
                                <a:lnTo>
                                  <a:pt x="30912" y="-3134"/>
                                </a:lnTo>
                                <a:moveTo>
                                  <a:pt x="30766" y="-3355"/>
                                </a:moveTo>
                                <a:lnTo>
                                  <a:pt x="30769" y="-3366"/>
                                </a:lnTo>
                                <a:lnTo>
                                  <a:pt x="30782" y="-3376"/>
                                </a:lnTo>
                                <a:lnTo>
                                  <a:pt x="30789" y="-3387"/>
                                </a:lnTo>
                                <a:moveTo>
                                  <a:pt x="30512" y="-3363"/>
                                </a:moveTo>
                                <a:lnTo>
                                  <a:pt x="30505" y="-3374"/>
                                </a:lnTo>
                                <a:lnTo>
                                  <a:pt x="30504" y="-3389"/>
                                </a:lnTo>
                                <a:lnTo>
                                  <a:pt x="30501" y="-3402"/>
                                </a:lnTo>
                                <a:moveTo>
                                  <a:pt x="30762" y="-2924"/>
                                </a:moveTo>
                                <a:lnTo>
                                  <a:pt x="30767" y="-2915"/>
                                </a:lnTo>
                                <a:lnTo>
                                  <a:pt x="30774" y="-2906"/>
                                </a:lnTo>
                                <a:lnTo>
                                  <a:pt x="30779" y="-2897"/>
                                </a:lnTo>
                                <a:moveTo>
                                  <a:pt x="30622" y="-2875"/>
                                </a:moveTo>
                                <a:lnTo>
                                  <a:pt x="30620" y="-2866"/>
                                </a:lnTo>
                                <a:lnTo>
                                  <a:pt x="30620" y="-2856"/>
                                </a:lnTo>
                                <a:lnTo>
                                  <a:pt x="30622" y="-2846"/>
                                </a:lnTo>
                                <a:lnTo>
                                  <a:pt x="30624" y="-2837"/>
                                </a:lnTo>
                                <a:moveTo>
                                  <a:pt x="30853" y="-3012"/>
                                </a:moveTo>
                                <a:lnTo>
                                  <a:pt x="30860" y="-3003"/>
                                </a:lnTo>
                                <a:lnTo>
                                  <a:pt x="30873" y="-3000"/>
                                </a:lnTo>
                                <a:lnTo>
                                  <a:pt x="30880" y="-2991"/>
                                </a:lnTo>
                                <a:moveTo>
                                  <a:pt x="30848" y="-3271"/>
                                </a:moveTo>
                                <a:lnTo>
                                  <a:pt x="30857" y="-3278"/>
                                </a:lnTo>
                                <a:lnTo>
                                  <a:pt x="30867" y="-3283"/>
                                </a:lnTo>
                                <a:lnTo>
                                  <a:pt x="30877" y="-3288"/>
                                </a:lnTo>
                                <a:lnTo>
                                  <a:pt x="30887" y="-3293"/>
                                </a:lnTo>
                                <a:moveTo>
                                  <a:pt x="30616" y="-3385"/>
                                </a:moveTo>
                                <a:lnTo>
                                  <a:pt x="30616" y="-3395"/>
                                </a:lnTo>
                                <a:lnTo>
                                  <a:pt x="30617" y="-3405"/>
                                </a:lnTo>
                                <a:lnTo>
                                  <a:pt x="30618" y="-3415"/>
                                </a:lnTo>
                                <a:lnTo>
                                  <a:pt x="30620" y="-3425"/>
                                </a:lnTo>
                              </a:path>
                            </a:pathLst>
                          </a:custGeom>
                          <a:noFill/>
                          <a:ln w="8433">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3"/>
                        <wps:cNvSpPr>
                          <a:spLocks/>
                        </wps:cNvSpPr>
                        <wps:spPr bwMode="auto">
                          <a:xfrm>
                            <a:off x="29479" y="-2036"/>
                            <a:ext cx="115" cy="232"/>
                          </a:xfrm>
                          <a:custGeom>
                            <a:avLst/>
                            <a:gdLst>
                              <a:gd name="T0" fmla="+- 0 29492 29479"/>
                              <a:gd name="T1" fmla="*/ T0 w 115"/>
                              <a:gd name="T2" fmla="+- 0 -2035 -2036"/>
                              <a:gd name="T3" fmla="*/ -2035 h 232"/>
                              <a:gd name="T4" fmla="+- 0 29479 29479"/>
                              <a:gd name="T5" fmla="*/ T4 w 115"/>
                              <a:gd name="T6" fmla="+- 0 -2033 -2036"/>
                              <a:gd name="T7" fmla="*/ -2033 h 232"/>
                              <a:gd name="T8" fmla="+- 0 29479 29479"/>
                              <a:gd name="T9" fmla="*/ T8 w 115"/>
                              <a:gd name="T10" fmla="+- 0 -1990 -2036"/>
                              <a:gd name="T11" fmla="*/ -1990 h 232"/>
                              <a:gd name="T12" fmla="+- 0 29492 29479"/>
                              <a:gd name="T13" fmla="*/ T12 w 115"/>
                              <a:gd name="T14" fmla="+- 0 -1992 -2036"/>
                              <a:gd name="T15" fmla="*/ -1992 h 232"/>
                              <a:gd name="T16" fmla="+- 0 29492 29479"/>
                              <a:gd name="T17" fmla="*/ T16 w 115"/>
                              <a:gd name="T18" fmla="+- 0 -2035 -2036"/>
                              <a:gd name="T19" fmla="*/ -2035 h 232"/>
                              <a:gd name="T20" fmla="+- 0 29492 29479"/>
                              <a:gd name="T21" fmla="*/ T20 w 115"/>
                              <a:gd name="T22" fmla="+- 0 -1907 -2036"/>
                              <a:gd name="T23" fmla="*/ -1907 h 232"/>
                              <a:gd name="T24" fmla="+- 0 29479 29479"/>
                              <a:gd name="T25" fmla="*/ T24 w 115"/>
                              <a:gd name="T26" fmla="+- 0 -1905 -2036"/>
                              <a:gd name="T27" fmla="*/ -1905 h 232"/>
                              <a:gd name="T28" fmla="+- 0 29479 29479"/>
                              <a:gd name="T29" fmla="*/ T28 w 115"/>
                              <a:gd name="T30" fmla="+- 0 -1865 -2036"/>
                              <a:gd name="T31" fmla="*/ -1865 h 232"/>
                              <a:gd name="T32" fmla="+- 0 29492 29479"/>
                              <a:gd name="T33" fmla="*/ T32 w 115"/>
                              <a:gd name="T34" fmla="+- 0 -1867 -2036"/>
                              <a:gd name="T35" fmla="*/ -1867 h 232"/>
                              <a:gd name="T36" fmla="+- 0 29492 29479"/>
                              <a:gd name="T37" fmla="*/ T36 w 115"/>
                              <a:gd name="T38" fmla="+- 0 -1907 -2036"/>
                              <a:gd name="T39" fmla="*/ -1907 h 232"/>
                              <a:gd name="T40" fmla="+- 0 29492 29479"/>
                              <a:gd name="T41" fmla="*/ T40 w 115"/>
                              <a:gd name="T42" fmla="+- 0 -1972 -2036"/>
                              <a:gd name="T43" fmla="*/ -1972 h 232"/>
                              <a:gd name="T44" fmla="+- 0 29479 29479"/>
                              <a:gd name="T45" fmla="*/ T44 w 115"/>
                              <a:gd name="T46" fmla="+- 0 -1970 -2036"/>
                              <a:gd name="T47" fmla="*/ -1970 h 232"/>
                              <a:gd name="T48" fmla="+- 0 29479 29479"/>
                              <a:gd name="T49" fmla="*/ T48 w 115"/>
                              <a:gd name="T50" fmla="+- 0 -1933 -2036"/>
                              <a:gd name="T51" fmla="*/ -1933 h 232"/>
                              <a:gd name="T52" fmla="+- 0 29492 29479"/>
                              <a:gd name="T53" fmla="*/ T52 w 115"/>
                              <a:gd name="T54" fmla="+- 0 -1935 -2036"/>
                              <a:gd name="T55" fmla="*/ -1935 h 232"/>
                              <a:gd name="T56" fmla="+- 0 29492 29479"/>
                              <a:gd name="T57" fmla="*/ T56 w 115"/>
                              <a:gd name="T58" fmla="+- 0 -1972 -2036"/>
                              <a:gd name="T59" fmla="*/ -1972 h 232"/>
                              <a:gd name="T60" fmla="+- 0 29542 29479"/>
                              <a:gd name="T61" fmla="*/ T60 w 115"/>
                              <a:gd name="T62" fmla="+- 0 -1905 -2036"/>
                              <a:gd name="T63" fmla="*/ -1905 h 232"/>
                              <a:gd name="T64" fmla="+- 0 29530 29479"/>
                              <a:gd name="T65" fmla="*/ T64 w 115"/>
                              <a:gd name="T66" fmla="+- 0 -1904 -2036"/>
                              <a:gd name="T67" fmla="*/ -1904 h 232"/>
                              <a:gd name="T68" fmla="+- 0 29530 29479"/>
                              <a:gd name="T69" fmla="*/ T68 w 115"/>
                              <a:gd name="T70" fmla="+- 0 -1867 -2036"/>
                              <a:gd name="T71" fmla="*/ -1867 h 232"/>
                              <a:gd name="T72" fmla="+- 0 29542 29479"/>
                              <a:gd name="T73" fmla="*/ T72 w 115"/>
                              <a:gd name="T74" fmla="+- 0 -1868 -2036"/>
                              <a:gd name="T75" fmla="*/ -1868 h 232"/>
                              <a:gd name="T76" fmla="+- 0 29542 29479"/>
                              <a:gd name="T77" fmla="*/ T76 w 115"/>
                              <a:gd name="T78" fmla="+- 0 -1905 -2036"/>
                              <a:gd name="T79" fmla="*/ -1905 h 232"/>
                              <a:gd name="T80" fmla="+- 0 29542 29479"/>
                              <a:gd name="T81" fmla="*/ T80 w 115"/>
                              <a:gd name="T82" fmla="+- 0 -2032 -2036"/>
                              <a:gd name="T83" fmla="*/ -2032 h 232"/>
                              <a:gd name="T84" fmla="+- 0 29530 29479"/>
                              <a:gd name="T85" fmla="*/ T84 w 115"/>
                              <a:gd name="T86" fmla="+- 0 -2030 -2036"/>
                              <a:gd name="T87" fmla="*/ -2030 h 232"/>
                              <a:gd name="T88" fmla="+- 0 29530 29479"/>
                              <a:gd name="T89" fmla="*/ T88 w 115"/>
                              <a:gd name="T90" fmla="+- 0 -1993 -2036"/>
                              <a:gd name="T91" fmla="*/ -1993 h 232"/>
                              <a:gd name="T92" fmla="+- 0 29542 29479"/>
                              <a:gd name="T93" fmla="*/ T92 w 115"/>
                              <a:gd name="T94" fmla="+- 0 -1995 -2036"/>
                              <a:gd name="T95" fmla="*/ -1995 h 232"/>
                              <a:gd name="T96" fmla="+- 0 29542 29479"/>
                              <a:gd name="T97" fmla="*/ T96 w 115"/>
                              <a:gd name="T98" fmla="+- 0 -2032 -2036"/>
                              <a:gd name="T99" fmla="*/ -2032 h 232"/>
                              <a:gd name="T100" fmla="+- 0 29542 29479"/>
                              <a:gd name="T101" fmla="*/ T100 w 115"/>
                              <a:gd name="T102" fmla="+- 0 -1975 -2036"/>
                              <a:gd name="T103" fmla="*/ -1975 h 232"/>
                              <a:gd name="T104" fmla="+- 0 29530 29479"/>
                              <a:gd name="T105" fmla="*/ T104 w 115"/>
                              <a:gd name="T106" fmla="+- 0 -1973 -2036"/>
                              <a:gd name="T107" fmla="*/ -1973 h 232"/>
                              <a:gd name="T108" fmla="+- 0 29530 29479"/>
                              <a:gd name="T109" fmla="*/ T108 w 115"/>
                              <a:gd name="T110" fmla="+- 0 -1930 -2036"/>
                              <a:gd name="T111" fmla="*/ -1930 h 232"/>
                              <a:gd name="T112" fmla="+- 0 29542 29479"/>
                              <a:gd name="T113" fmla="*/ T112 w 115"/>
                              <a:gd name="T114" fmla="+- 0 -1932 -2036"/>
                              <a:gd name="T115" fmla="*/ -1932 h 232"/>
                              <a:gd name="T116" fmla="+- 0 29542 29479"/>
                              <a:gd name="T117" fmla="*/ T116 w 115"/>
                              <a:gd name="T118" fmla="+- 0 -1975 -2036"/>
                              <a:gd name="T119" fmla="*/ -1975 h 232"/>
                              <a:gd name="T120" fmla="+- 0 29593 29479"/>
                              <a:gd name="T121" fmla="*/ T120 w 115"/>
                              <a:gd name="T122" fmla="+- 0 -1973 -2036"/>
                              <a:gd name="T123" fmla="*/ -1973 h 232"/>
                              <a:gd name="T124" fmla="+- 0 29581 29479"/>
                              <a:gd name="T125" fmla="*/ T124 w 115"/>
                              <a:gd name="T126" fmla="+- 0 -1971 -2036"/>
                              <a:gd name="T127" fmla="*/ -1971 h 232"/>
                              <a:gd name="T128" fmla="+- 0 29581 29479"/>
                              <a:gd name="T129" fmla="*/ T128 w 115"/>
                              <a:gd name="T130" fmla="+- 0 -1932 -2036"/>
                              <a:gd name="T131" fmla="*/ -1932 h 232"/>
                              <a:gd name="T132" fmla="+- 0 29593 29479"/>
                              <a:gd name="T133" fmla="*/ T132 w 115"/>
                              <a:gd name="T134" fmla="+- 0 -1934 -2036"/>
                              <a:gd name="T135" fmla="*/ -1934 h 232"/>
                              <a:gd name="T136" fmla="+- 0 29593 29479"/>
                              <a:gd name="T137" fmla="*/ T136 w 115"/>
                              <a:gd name="T138" fmla="+- 0 -1973 -2036"/>
                              <a:gd name="T139" fmla="*/ -1973 h 232"/>
                              <a:gd name="T140" fmla="+- 0 29593 29479"/>
                              <a:gd name="T141" fmla="*/ T140 w 115"/>
                              <a:gd name="T142" fmla="+- 0 -1850 -2036"/>
                              <a:gd name="T143" fmla="*/ -1850 h 232"/>
                              <a:gd name="T144" fmla="+- 0 29581 29479"/>
                              <a:gd name="T145" fmla="*/ T144 w 115"/>
                              <a:gd name="T146" fmla="+- 0 -1848 -2036"/>
                              <a:gd name="T147" fmla="*/ -1848 h 232"/>
                              <a:gd name="T148" fmla="+- 0 29581 29479"/>
                              <a:gd name="T149" fmla="*/ T148 w 115"/>
                              <a:gd name="T150" fmla="+- 0 -1804 -2036"/>
                              <a:gd name="T151" fmla="*/ -1804 h 232"/>
                              <a:gd name="T152" fmla="+- 0 29593 29479"/>
                              <a:gd name="T153" fmla="*/ T152 w 115"/>
                              <a:gd name="T154" fmla="+- 0 -1805 -2036"/>
                              <a:gd name="T155" fmla="*/ -1805 h 232"/>
                              <a:gd name="T156" fmla="+- 0 29593 29479"/>
                              <a:gd name="T157" fmla="*/ T156 w 115"/>
                              <a:gd name="T158" fmla="+- 0 -1850 -2036"/>
                              <a:gd name="T159" fmla="*/ -1850 h 232"/>
                              <a:gd name="T160" fmla="+- 0 29593 29479"/>
                              <a:gd name="T161" fmla="*/ T160 w 115"/>
                              <a:gd name="T162" fmla="+- 0 -1909 -2036"/>
                              <a:gd name="T163" fmla="*/ -1909 h 232"/>
                              <a:gd name="T164" fmla="+- 0 29581 29479"/>
                              <a:gd name="T165" fmla="*/ T164 w 115"/>
                              <a:gd name="T166" fmla="+- 0 -1907 -2036"/>
                              <a:gd name="T167" fmla="*/ -1907 h 232"/>
                              <a:gd name="T168" fmla="+- 0 29581 29479"/>
                              <a:gd name="T169" fmla="*/ T168 w 115"/>
                              <a:gd name="T170" fmla="+- 0 -1863 -2036"/>
                              <a:gd name="T171" fmla="*/ -1863 h 232"/>
                              <a:gd name="T172" fmla="+- 0 29593 29479"/>
                              <a:gd name="T173" fmla="*/ T172 w 115"/>
                              <a:gd name="T174" fmla="+- 0 -1865 -2036"/>
                              <a:gd name="T175" fmla="*/ -1865 h 232"/>
                              <a:gd name="T176" fmla="+- 0 29593 29479"/>
                              <a:gd name="T177" fmla="*/ T176 w 115"/>
                              <a:gd name="T178" fmla="+- 0 -1909 -2036"/>
                              <a:gd name="T179" fmla="*/ -1909 h 232"/>
                              <a:gd name="T180" fmla="+- 0 29593 29479"/>
                              <a:gd name="T181" fmla="*/ T180 w 115"/>
                              <a:gd name="T182" fmla="+- 0 -2036 -2036"/>
                              <a:gd name="T183" fmla="*/ -2036 h 232"/>
                              <a:gd name="T184" fmla="+- 0 29581 29479"/>
                              <a:gd name="T185" fmla="*/ T184 w 115"/>
                              <a:gd name="T186" fmla="+- 0 -2034 -2036"/>
                              <a:gd name="T187" fmla="*/ -2034 h 232"/>
                              <a:gd name="T188" fmla="+- 0 29581 29479"/>
                              <a:gd name="T189" fmla="*/ T188 w 115"/>
                              <a:gd name="T190" fmla="+- 0 -1989 -2036"/>
                              <a:gd name="T191" fmla="*/ -1989 h 232"/>
                              <a:gd name="T192" fmla="+- 0 29593 29479"/>
                              <a:gd name="T193" fmla="*/ T192 w 115"/>
                              <a:gd name="T194" fmla="+- 0 -1991 -2036"/>
                              <a:gd name="T195" fmla="*/ -1991 h 232"/>
                              <a:gd name="T196" fmla="+- 0 29593 29479"/>
                              <a:gd name="T197" fmla="*/ T196 w 115"/>
                              <a:gd name="T198" fmla="+- 0 -2036 -2036"/>
                              <a:gd name="T199" fmla="*/ -2036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15" h="232">
                                <a:moveTo>
                                  <a:pt x="13" y="1"/>
                                </a:moveTo>
                                <a:lnTo>
                                  <a:pt x="0" y="3"/>
                                </a:lnTo>
                                <a:lnTo>
                                  <a:pt x="0" y="46"/>
                                </a:lnTo>
                                <a:lnTo>
                                  <a:pt x="13" y="44"/>
                                </a:lnTo>
                                <a:lnTo>
                                  <a:pt x="13" y="1"/>
                                </a:lnTo>
                                <a:moveTo>
                                  <a:pt x="13" y="129"/>
                                </a:moveTo>
                                <a:lnTo>
                                  <a:pt x="0" y="131"/>
                                </a:lnTo>
                                <a:lnTo>
                                  <a:pt x="0" y="171"/>
                                </a:lnTo>
                                <a:lnTo>
                                  <a:pt x="13" y="169"/>
                                </a:lnTo>
                                <a:lnTo>
                                  <a:pt x="13" y="129"/>
                                </a:lnTo>
                                <a:moveTo>
                                  <a:pt x="13" y="64"/>
                                </a:moveTo>
                                <a:lnTo>
                                  <a:pt x="0" y="66"/>
                                </a:lnTo>
                                <a:lnTo>
                                  <a:pt x="0" y="103"/>
                                </a:lnTo>
                                <a:lnTo>
                                  <a:pt x="13" y="101"/>
                                </a:lnTo>
                                <a:lnTo>
                                  <a:pt x="13" y="64"/>
                                </a:lnTo>
                                <a:moveTo>
                                  <a:pt x="63" y="131"/>
                                </a:moveTo>
                                <a:lnTo>
                                  <a:pt x="51" y="132"/>
                                </a:lnTo>
                                <a:lnTo>
                                  <a:pt x="51" y="169"/>
                                </a:lnTo>
                                <a:lnTo>
                                  <a:pt x="63" y="168"/>
                                </a:lnTo>
                                <a:lnTo>
                                  <a:pt x="63" y="131"/>
                                </a:lnTo>
                                <a:moveTo>
                                  <a:pt x="63" y="4"/>
                                </a:moveTo>
                                <a:lnTo>
                                  <a:pt x="51" y="6"/>
                                </a:lnTo>
                                <a:lnTo>
                                  <a:pt x="51" y="43"/>
                                </a:lnTo>
                                <a:lnTo>
                                  <a:pt x="63" y="41"/>
                                </a:lnTo>
                                <a:lnTo>
                                  <a:pt x="63" y="4"/>
                                </a:lnTo>
                                <a:moveTo>
                                  <a:pt x="63" y="61"/>
                                </a:moveTo>
                                <a:lnTo>
                                  <a:pt x="51" y="63"/>
                                </a:lnTo>
                                <a:lnTo>
                                  <a:pt x="51" y="106"/>
                                </a:lnTo>
                                <a:lnTo>
                                  <a:pt x="63" y="104"/>
                                </a:lnTo>
                                <a:lnTo>
                                  <a:pt x="63" y="61"/>
                                </a:lnTo>
                                <a:moveTo>
                                  <a:pt x="114" y="63"/>
                                </a:moveTo>
                                <a:lnTo>
                                  <a:pt x="102" y="65"/>
                                </a:lnTo>
                                <a:lnTo>
                                  <a:pt x="102" y="104"/>
                                </a:lnTo>
                                <a:lnTo>
                                  <a:pt x="114" y="102"/>
                                </a:lnTo>
                                <a:lnTo>
                                  <a:pt x="114" y="63"/>
                                </a:lnTo>
                                <a:moveTo>
                                  <a:pt x="114" y="186"/>
                                </a:moveTo>
                                <a:lnTo>
                                  <a:pt x="102" y="188"/>
                                </a:lnTo>
                                <a:lnTo>
                                  <a:pt x="102" y="232"/>
                                </a:lnTo>
                                <a:lnTo>
                                  <a:pt x="114" y="231"/>
                                </a:lnTo>
                                <a:lnTo>
                                  <a:pt x="114" y="186"/>
                                </a:lnTo>
                                <a:moveTo>
                                  <a:pt x="114" y="127"/>
                                </a:moveTo>
                                <a:lnTo>
                                  <a:pt x="102" y="129"/>
                                </a:lnTo>
                                <a:lnTo>
                                  <a:pt x="102" y="173"/>
                                </a:lnTo>
                                <a:lnTo>
                                  <a:pt x="114" y="171"/>
                                </a:lnTo>
                                <a:lnTo>
                                  <a:pt x="114" y="127"/>
                                </a:lnTo>
                                <a:moveTo>
                                  <a:pt x="114" y="0"/>
                                </a:moveTo>
                                <a:lnTo>
                                  <a:pt x="102" y="2"/>
                                </a:lnTo>
                                <a:lnTo>
                                  <a:pt x="102" y="47"/>
                                </a:lnTo>
                                <a:lnTo>
                                  <a:pt x="114" y="45"/>
                                </a:lnTo>
                                <a:lnTo>
                                  <a:pt x="114" y="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v:group id="Group 2" style="position:absolute;margin-left:1465.1pt;margin-top:-131.1pt;width:53.6pt;height:43.15pt;z-index:-6544;mso-position-horizontal-relative:page" coordsize="1072,863" coordorigin="29302,-2622" o:spid="_x0000_s1026" w14:anchorId="29B46BC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">
                <v:shape id="AutoShape 6" style="position:absolute;left:-866;top:921;width:1432;height:678;visibility:visible;mso-wrap-style:square;v-text-anchor:top" coordsize="1432,678" o:spid="_x0000_s1027" filled="f" strokecolor="#231f20" strokeweight=".28111mm" path="m30751,-3234r10,-17l30768,-3269r4,-20l30772,-3309r-11,-47l30736,-3395r-36,-29l30654,-3441r-44,-2l30567,-3433r-38,22l30501,-3376r-10,25l30487,-3324r-1,28l30488,-3270r-19,-34l30436,-3328r-39,-13l30357,-3342r-31,12l30302,-3309r-16,28l30280,-3248r,15l30281,-3219r3,14l30289,-3192r5,10l30300,-3174r3,10l30273,-3184r-34,-5l30207,-3178r-24,27l30176,-3123r4,29l30191,-3067r16,24l30215,-3032r9,11l30234,-3012r11,7l30259,-3001r16,2l30290,-2999r15,l30353,-2998r48,-1l30448,-3001r48,-2l30539,-3004r43,-1l30625,-3004r42,l30699,-3004r32,l30763,-3004r32,-3l30819,-3010r23,-6l30863,-3026r19,-15l30899,-3066r10,-28l30912,-3124r-3,-30l30885,-3201r-42,-33l30793,-3247r-49,16m30893,-3059r9,2l30912,-3057r9,l31001,-3072r65,-42l31110,-3176r16,-76l31110,-3328r-44,-62l31001,-3432r-80,-15l30872,-3441r-46,16l30787,-3399r-32,3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">
                  <v:path arrowok="t" o:connecttype="custom" o:connectlocs="30761,-2329;30772,-2367;30761,-2434;30700,-2502;30610,-2521;30529,-2489;30491,-2429;30486,-2374;30469,-2382;30397,-2419;30326,-2408;30286,-2359;30280,-2311;30284,-2283;30294,-2260;30303,-2242;30239,-2267;30183,-2229;30180,-2172;30207,-2121;30224,-2099;30245,-2083;30275,-2077;30305,-2077;30401,-2077;30496,-2081;30582,-2083;30667,-2082;30731,-2082;30795,-2085;30842,-2094;30882,-2119;30909,-2172;30909,-2232;30843,-2312;30744,-2309;30902,-2135;30921,-2135;31066,-2192;31126,-2330;31066,-2468;30921,-2525;30826,-2503;30755,-2443" o:connectangles="0,0,0,0,0,0,0,0,0,0,0,0,0,0,0,0,0,0,0,0,0,0,0,0,0,0,0,0,0,0,0,0,0,0,0,0,0,0,0,0,0,0,0,0"/>
                </v:shape>
                <v:shape id="Picture 5" style="position:absolute;left:29667;top:-2089;width:203;height:330;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">
                  <v:imagedata o:title="" r:id="rId38"/>
                </v:shape>
                <v:shape id="AutoShape 4" style="position:absolute;left:-545;top:810;width:619;height:887;visibility:visible;mso-wrap-style:square;v-text-anchor:top" coordsize="619,887" o:spid="_x0000_s1029" filled="f" strokecolor="#231f20" strokeweight=".23425mm" path="m30863,-3138r12,l30888,-3137r12,1l30912,-3134t-146,-221l30769,-3366r13,-10l30789,-3387t-277,24l30505,-3374r-1,-15l30501,-3402t261,478l30767,-2915r7,9l30779,-2897t-157,22l30620,-2866r,10l30622,-2846r2,9m30853,-3012r7,9l30873,-3000r7,9m30848,-3271r9,-7l30867,-3283r10,-5l30887,-3293t-271,-92l30616,-3395r1,-10l30618,-3415r2,-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">
                  <v:path arrowok="t" o:connecttype="custom" o:connectlocs="30863,-2328;30875,-2328;30888,-2327;30900,-2326;30912,-2324;30766,-2545;30769,-2556;30782,-2566;30789,-2577;30512,-2553;30505,-2564;30504,-2579;30501,-2592;30762,-2114;30767,-2105;30774,-2096;30779,-2087;30622,-2065;30620,-2056;30620,-2046;30622,-2036;30624,-2027;30853,-2202;30860,-2193;30873,-2190;30880,-2181;30848,-2461;30857,-2468;30867,-2473;30877,-2478;30887,-2483;30616,-2575;30616,-2585;30617,-2595;30618,-2605;30620,-2615" o:connectangles="0,0,0,0,0,0,0,0,0,0,0,0,0,0,0,0,0,0,0,0,0,0,0,0,0,0,0,0,0,0,0,0,0,0,0,0"/>
                </v:shape>
                <v:shape id="AutoShape 3" style="position:absolute;left:29479;top:-2036;width:115;height:232;visibility:visible;mso-wrap-style:square;v-text-anchor:top" coordsize="115,232" o:spid="_x0000_s1030" fillcolor="#231f20" stroked="f" path="m13,1l,3,,46,13,44,13,1t,128l,131r,40l13,169r,-40m13,64l,66r,37l13,101r,-37m63,131r-12,1l51,169r12,-1l63,131m63,4l51,6r,37l63,41,63,4t,57l51,63r,43l63,104r,-43m114,63r-12,2l102,104r12,-2l114,63t,123l102,188r,44l114,231r,-45m114,127r-12,2l102,173r12,-2l114,127m114,l102,2r,45l114,45,1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">
                  <v:path arrowok="t" o:connecttype="custom" o:connectlocs="13,-2035;0,-2033;0,-1990;13,-1992;13,-2035;13,-1907;0,-1905;0,-1865;13,-1867;13,-1907;13,-1972;0,-1970;0,-1933;13,-1935;13,-1972;63,-1905;51,-1904;51,-1867;63,-1868;63,-1905;63,-2032;51,-2030;51,-1993;63,-1995;63,-2032;63,-1975;51,-1973;51,-1930;63,-1932;63,-1975;114,-1973;102,-1971;102,-1932;114,-1934;114,-1973;114,-1850;102,-1848;102,-1804;114,-1805;114,-1850;114,-1909;102,-1907;102,-1863;114,-1865;114,-1909;114,-2036;102,-2034;102,-1989;114,-1991;114,-2036" o:connectangles="0,0,0,0,0,0,0,0,0,0,0,0,0,0,0,0,0,0,0,0,0,0,0,0,0,0,0,0,0,0,0,0,0,0,0,0,0,0,0,0,0,0,0,0,0,0,0,0,0,0"/>
                </v:shape>
                <w10:wrap anchorx="page"/>
              </v:group>
            </w:pict>
          </mc:Fallback>
        </mc:AlternateContent>
      </w:r>
      <w:r w:rsidRPr="00896E22">
        <w:rPr>
          <w:color w:val="231F20"/>
          <w:lang w:val="en-US"/>
        </w:rPr>
        <w:t>Copyright ©</w:t>
      </w:r>
      <w:r w:rsidRPr="00896E22">
        <w:rPr>
          <w:color w:val="231F20"/>
          <w:spacing w:val="-69"/>
          <w:lang w:val="en-US"/>
        </w:rPr>
        <w:t xml:space="preserve"> </w:t>
      </w:r>
      <w:r w:rsidRPr="00896E22">
        <w:rPr>
          <w:color w:val="231F20"/>
          <w:spacing w:val="-3"/>
          <w:lang w:val="en-US"/>
        </w:rPr>
        <w:t>Project</w:t>
      </w:r>
      <w:r w:rsidRPr="00896E22">
        <w:rPr>
          <w:color w:val="231F20"/>
          <w:spacing w:val="-35"/>
          <w:lang w:val="en-US"/>
        </w:rPr>
        <w:t xml:space="preserve"> </w:t>
      </w:r>
      <w:r w:rsidRPr="00896E22">
        <w:rPr>
          <w:color w:val="231F20"/>
          <w:spacing w:val="-3"/>
          <w:lang w:val="en-US"/>
        </w:rPr>
        <w:t>Canvas</w:t>
      </w:r>
      <w:r w:rsidRPr="00896E22">
        <w:rPr>
          <w:color w:val="231F20"/>
          <w:spacing w:val="-3"/>
          <w:lang w:val="en-US"/>
        </w:rPr>
        <w:tab/>
      </w:r>
      <w:hyperlink r:id="rId39">
        <w:r w:rsidRPr="00896E22">
          <w:rPr>
            <w:color w:val="231F20"/>
            <w:spacing w:val="-3"/>
            <w:lang w:val="en-US"/>
          </w:rPr>
          <w:t>www.projectcanvas.dk</w:t>
        </w:r>
      </w:hyperlink>
    </w:p>
    <w:sectPr w:rsidR="00A07934" w:rsidRPr="00896E22">
      <w:type w:val="continuous"/>
      <w:pgSz w:w="31660" w:h="22370" w:orient="landscape"/>
      <w:pgMar w:top="780" w:right="1020" w:bottom="280" w:left="10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6A00"/>
    <w:multiLevelType w:val="multilevel"/>
    <w:tmpl w:val="8116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81414"/>
    <w:multiLevelType w:val="hybridMultilevel"/>
    <w:tmpl w:val="CEF2BAEA"/>
    <w:lvl w:ilvl="0" w:tplc="04130001">
      <w:start w:val="1"/>
      <w:numFmt w:val="bullet"/>
      <w:lvlText w:val=""/>
      <w:lvlJc w:val="left"/>
      <w:pPr>
        <w:ind w:left="1609" w:hanging="360"/>
      </w:pPr>
      <w:rPr>
        <w:rFonts w:ascii="Symbol" w:hAnsi="Symbol" w:hint="default"/>
      </w:rPr>
    </w:lvl>
    <w:lvl w:ilvl="1" w:tplc="04130003" w:tentative="1">
      <w:start w:val="1"/>
      <w:numFmt w:val="bullet"/>
      <w:lvlText w:val="o"/>
      <w:lvlJc w:val="left"/>
      <w:pPr>
        <w:ind w:left="2329" w:hanging="360"/>
      </w:pPr>
      <w:rPr>
        <w:rFonts w:ascii="Courier New" w:hAnsi="Courier New" w:cs="Courier New" w:hint="default"/>
      </w:rPr>
    </w:lvl>
    <w:lvl w:ilvl="2" w:tplc="04130005" w:tentative="1">
      <w:start w:val="1"/>
      <w:numFmt w:val="bullet"/>
      <w:lvlText w:val=""/>
      <w:lvlJc w:val="left"/>
      <w:pPr>
        <w:ind w:left="3049" w:hanging="360"/>
      </w:pPr>
      <w:rPr>
        <w:rFonts w:ascii="Wingdings" w:hAnsi="Wingdings" w:hint="default"/>
      </w:rPr>
    </w:lvl>
    <w:lvl w:ilvl="3" w:tplc="04130001" w:tentative="1">
      <w:start w:val="1"/>
      <w:numFmt w:val="bullet"/>
      <w:lvlText w:val=""/>
      <w:lvlJc w:val="left"/>
      <w:pPr>
        <w:ind w:left="3769" w:hanging="360"/>
      </w:pPr>
      <w:rPr>
        <w:rFonts w:ascii="Symbol" w:hAnsi="Symbol" w:hint="default"/>
      </w:rPr>
    </w:lvl>
    <w:lvl w:ilvl="4" w:tplc="04130003" w:tentative="1">
      <w:start w:val="1"/>
      <w:numFmt w:val="bullet"/>
      <w:lvlText w:val="o"/>
      <w:lvlJc w:val="left"/>
      <w:pPr>
        <w:ind w:left="4489" w:hanging="360"/>
      </w:pPr>
      <w:rPr>
        <w:rFonts w:ascii="Courier New" w:hAnsi="Courier New" w:cs="Courier New" w:hint="default"/>
      </w:rPr>
    </w:lvl>
    <w:lvl w:ilvl="5" w:tplc="04130005" w:tentative="1">
      <w:start w:val="1"/>
      <w:numFmt w:val="bullet"/>
      <w:lvlText w:val=""/>
      <w:lvlJc w:val="left"/>
      <w:pPr>
        <w:ind w:left="5209" w:hanging="360"/>
      </w:pPr>
      <w:rPr>
        <w:rFonts w:ascii="Wingdings" w:hAnsi="Wingdings" w:hint="default"/>
      </w:rPr>
    </w:lvl>
    <w:lvl w:ilvl="6" w:tplc="04130001" w:tentative="1">
      <w:start w:val="1"/>
      <w:numFmt w:val="bullet"/>
      <w:lvlText w:val=""/>
      <w:lvlJc w:val="left"/>
      <w:pPr>
        <w:ind w:left="5929" w:hanging="360"/>
      </w:pPr>
      <w:rPr>
        <w:rFonts w:ascii="Symbol" w:hAnsi="Symbol" w:hint="default"/>
      </w:rPr>
    </w:lvl>
    <w:lvl w:ilvl="7" w:tplc="04130003" w:tentative="1">
      <w:start w:val="1"/>
      <w:numFmt w:val="bullet"/>
      <w:lvlText w:val="o"/>
      <w:lvlJc w:val="left"/>
      <w:pPr>
        <w:ind w:left="6649" w:hanging="360"/>
      </w:pPr>
      <w:rPr>
        <w:rFonts w:ascii="Courier New" w:hAnsi="Courier New" w:cs="Courier New" w:hint="default"/>
      </w:rPr>
    </w:lvl>
    <w:lvl w:ilvl="8" w:tplc="04130005" w:tentative="1">
      <w:start w:val="1"/>
      <w:numFmt w:val="bullet"/>
      <w:lvlText w:val=""/>
      <w:lvlJc w:val="left"/>
      <w:pPr>
        <w:ind w:left="7369" w:hanging="360"/>
      </w:pPr>
      <w:rPr>
        <w:rFonts w:ascii="Wingdings" w:hAnsi="Wingdings" w:hint="default"/>
      </w:rPr>
    </w:lvl>
  </w:abstractNum>
  <w:abstractNum w:abstractNumId="2" w15:restartNumberingAfterBreak="0">
    <w:nsid w:val="053B46AC"/>
    <w:multiLevelType w:val="hybridMultilevel"/>
    <w:tmpl w:val="7C1485B0"/>
    <w:lvl w:ilvl="0" w:tplc="04130001">
      <w:start w:val="1"/>
      <w:numFmt w:val="bullet"/>
      <w:lvlText w:val=""/>
      <w:lvlJc w:val="left"/>
      <w:pPr>
        <w:ind w:left="2366" w:hanging="360"/>
      </w:pPr>
      <w:rPr>
        <w:rFonts w:ascii="Symbol" w:hAnsi="Symbol" w:hint="default"/>
      </w:rPr>
    </w:lvl>
    <w:lvl w:ilvl="1" w:tplc="04130003" w:tentative="1">
      <w:start w:val="1"/>
      <w:numFmt w:val="bullet"/>
      <w:lvlText w:val="o"/>
      <w:lvlJc w:val="left"/>
      <w:pPr>
        <w:ind w:left="3086" w:hanging="360"/>
      </w:pPr>
      <w:rPr>
        <w:rFonts w:ascii="Courier New" w:hAnsi="Courier New" w:cs="Courier New" w:hint="default"/>
      </w:rPr>
    </w:lvl>
    <w:lvl w:ilvl="2" w:tplc="04130005" w:tentative="1">
      <w:start w:val="1"/>
      <w:numFmt w:val="bullet"/>
      <w:lvlText w:val=""/>
      <w:lvlJc w:val="left"/>
      <w:pPr>
        <w:ind w:left="3806" w:hanging="360"/>
      </w:pPr>
      <w:rPr>
        <w:rFonts w:ascii="Wingdings" w:hAnsi="Wingdings" w:hint="default"/>
      </w:rPr>
    </w:lvl>
    <w:lvl w:ilvl="3" w:tplc="04130001" w:tentative="1">
      <w:start w:val="1"/>
      <w:numFmt w:val="bullet"/>
      <w:lvlText w:val=""/>
      <w:lvlJc w:val="left"/>
      <w:pPr>
        <w:ind w:left="4526" w:hanging="360"/>
      </w:pPr>
      <w:rPr>
        <w:rFonts w:ascii="Symbol" w:hAnsi="Symbol" w:hint="default"/>
      </w:rPr>
    </w:lvl>
    <w:lvl w:ilvl="4" w:tplc="04130003" w:tentative="1">
      <w:start w:val="1"/>
      <w:numFmt w:val="bullet"/>
      <w:lvlText w:val="o"/>
      <w:lvlJc w:val="left"/>
      <w:pPr>
        <w:ind w:left="5246" w:hanging="360"/>
      </w:pPr>
      <w:rPr>
        <w:rFonts w:ascii="Courier New" w:hAnsi="Courier New" w:cs="Courier New" w:hint="default"/>
      </w:rPr>
    </w:lvl>
    <w:lvl w:ilvl="5" w:tplc="04130005" w:tentative="1">
      <w:start w:val="1"/>
      <w:numFmt w:val="bullet"/>
      <w:lvlText w:val=""/>
      <w:lvlJc w:val="left"/>
      <w:pPr>
        <w:ind w:left="5966" w:hanging="360"/>
      </w:pPr>
      <w:rPr>
        <w:rFonts w:ascii="Wingdings" w:hAnsi="Wingdings" w:hint="default"/>
      </w:rPr>
    </w:lvl>
    <w:lvl w:ilvl="6" w:tplc="04130001" w:tentative="1">
      <w:start w:val="1"/>
      <w:numFmt w:val="bullet"/>
      <w:lvlText w:val=""/>
      <w:lvlJc w:val="left"/>
      <w:pPr>
        <w:ind w:left="6686" w:hanging="360"/>
      </w:pPr>
      <w:rPr>
        <w:rFonts w:ascii="Symbol" w:hAnsi="Symbol" w:hint="default"/>
      </w:rPr>
    </w:lvl>
    <w:lvl w:ilvl="7" w:tplc="04130003" w:tentative="1">
      <w:start w:val="1"/>
      <w:numFmt w:val="bullet"/>
      <w:lvlText w:val="o"/>
      <w:lvlJc w:val="left"/>
      <w:pPr>
        <w:ind w:left="7406" w:hanging="360"/>
      </w:pPr>
      <w:rPr>
        <w:rFonts w:ascii="Courier New" w:hAnsi="Courier New" w:cs="Courier New" w:hint="default"/>
      </w:rPr>
    </w:lvl>
    <w:lvl w:ilvl="8" w:tplc="04130005" w:tentative="1">
      <w:start w:val="1"/>
      <w:numFmt w:val="bullet"/>
      <w:lvlText w:val=""/>
      <w:lvlJc w:val="left"/>
      <w:pPr>
        <w:ind w:left="8126" w:hanging="360"/>
      </w:pPr>
      <w:rPr>
        <w:rFonts w:ascii="Wingdings" w:hAnsi="Wingdings" w:hint="default"/>
      </w:rPr>
    </w:lvl>
  </w:abstractNum>
  <w:abstractNum w:abstractNumId="3" w15:restartNumberingAfterBreak="0">
    <w:nsid w:val="0F462190"/>
    <w:multiLevelType w:val="hybridMultilevel"/>
    <w:tmpl w:val="946A5210"/>
    <w:lvl w:ilvl="0" w:tplc="B6C4EC4E">
      <w:numFmt w:val="bullet"/>
      <w:lvlText w:val="-"/>
      <w:lvlJc w:val="left"/>
      <w:pPr>
        <w:ind w:left="181" w:hanging="91"/>
      </w:pPr>
      <w:rPr>
        <w:rFonts w:ascii="Trebuchet MS" w:eastAsia="Trebuchet MS" w:hAnsi="Trebuchet MS" w:cs="Trebuchet MS" w:hint="default"/>
        <w:color w:val="8C8E90"/>
        <w:w w:val="124"/>
        <w:sz w:val="14"/>
        <w:szCs w:val="14"/>
      </w:rPr>
    </w:lvl>
    <w:lvl w:ilvl="1" w:tplc="0C4E8522">
      <w:numFmt w:val="bullet"/>
      <w:lvlText w:val="•"/>
      <w:lvlJc w:val="left"/>
      <w:pPr>
        <w:ind w:left="1135" w:hanging="91"/>
      </w:pPr>
      <w:rPr>
        <w:rFonts w:hint="default"/>
      </w:rPr>
    </w:lvl>
    <w:lvl w:ilvl="2" w:tplc="014E70AA">
      <w:numFmt w:val="bullet"/>
      <w:lvlText w:val="•"/>
      <w:lvlJc w:val="left"/>
      <w:pPr>
        <w:ind w:left="2090" w:hanging="91"/>
      </w:pPr>
      <w:rPr>
        <w:rFonts w:hint="default"/>
      </w:rPr>
    </w:lvl>
    <w:lvl w:ilvl="3" w:tplc="B678CC8E">
      <w:numFmt w:val="bullet"/>
      <w:lvlText w:val="•"/>
      <w:lvlJc w:val="left"/>
      <w:pPr>
        <w:ind w:left="3045" w:hanging="91"/>
      </w:pPr>
      <w:rPr>
        <w:rFonts w:hint="default"/>
      </w:rPr>
    </w:lvl>
    <w:lvl w:ilvl="4" w:tplc="DA1ACE8C">
      <w:numFmt w:val="bullet"/>
      <w:lvlText w:val="•"/>
      <w:lvlJc w:val="left"/>
      <w:pPr>
        <w:ind w:left="4000" w:hanging="91"/>
      </w:pPr>
      <w:rPr>
        <w:rFonts w:hint="default"/>
      </w:rPr>
    </w:lvl>
    <w:lvl w:ilvl="5" w:tplc="70CA62F4">
      <w:numFmt w:val="bullet"/>
      <w:lvlText w:val="•"/>
      <w:lvlJc w:val="left"/>
      <w:pPr>
        <w:ind w:left="4955" w:hanging="91"/>
      </w:pPr>
      <w:rPr>
        <w:rFonts w:hint="default"/>
      </w:rPr>
    </w:lvl>
    <w:lvl w:ilvl="6" w:tplc="AFF2513E">
      <w:numFmt w:val="bullet"/>
      <w:lvlText w:val="•"/>
      <w:lvlJc w:val="left"/>
      <w:pPr>
        <w:ind w:left="5910" w:hanging="91"/>
      </w:pPr>
      <w:rPr>
        <w:rFonts w:hint="default"/>
      </w:rPr>
    </w:lvl>
    <w:lvl w:ilvl="7" w:tplc="225EDABC">
      <w:numFmt w:val="bullet"/>
      <w:lvlText w:val="•"/>
      <w:lvlJc w:val="left"/>
      <w:pPr>
        <w:ind w:left="6865" w:hanging="91"/>
      </w:pPr>
      <w:rPr>
        <w:rFonts w:hint="default"/>
      </w:rPr>
    </w:lvl>
    <w:lvl w:ilvl="8" w:tplc="19B6B7C0">
      <w:numFmt w:val="bullet"/>
      <w:lvlText w:val="•"/>
      <w:lvlJc w:val="left"/>
      <w:pPr>
        <w:ind w:left="7820" w:hanging="91"/>
      </w:pPr>
      <w:rPr>
        <w:rFonts w:hint="default"/>
      </w:rPr>
    </w:lvl>
  </w:abstractNum>
  <w:abstractNum w:abstractNumId="4" w15:restartNumberingAfterBreak="0">
    <w:nsid w:val="15087A0C"/>
    <w:multiLevelType w:val="multilevel"/>
    <w:tmpl w:val="E6B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422A7"/>
    <w:multiLevelType w:val="hybridMultilevel"/>
    <w:tmpl w:val="279CCEDA"/>
    <w:lvl w:ilvl="0" w:tplc="3344FF00">
      <w:numFmt w:val="bullet"/>
      <w:lvlText w:val="-"/>
      <w:lvlJc w:val="left"/>
      <w:pPr>
        <w:ind w:left="1646" w:hanging="91"/>
      </w:pPr>
      <w:rPr>
        <w:rFonts w:ascii="Arial" w:eastAsia="Arial" w:hAnsi="Arial" w:cs="Arial" w:hint="default"/>
        <w:color w:val="8C8E90"/>
        <w:w w:val="137"/>
        <w:sz w:val="14"/>
        <w:szCs w:val="14"/>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6" w15:restartNumberingAfterBreak="0">
    <w:nsid w:val="17C10004"/>
    <w:multiLevelType w:val="hybridMultilevel"/>
    <w:tmpl w:val="44AE3B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9C5406"/>
    <w:multiLevelType w:val="hybridMultilevel"/>
    <w:tmpl w:val="7D32626C"/>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8" w15:restartNumberingAfterBreak="0">
    <w:nsid w:val="1B4B373B"/>
    <w:multiLevelType w:val="hybridMultilevel"/>
    <w:tmpl w:val="3EAC9874"/>
    <w:lvl w:ilvl="0" w:tplc="04130001">
      <w:start w:val="1"/>
      <w:numFmt w:val="bullet"/>
      <w:lvlText w:val=""/>
      <w:lvlJc w:val="left"/>
      <w:pPr>
        <w:ind w:left="1520" w:hanging="360"/>
      </w:pPr>
      <w:rPr>
        <w:rFonts w:ascii="Symbol" w:hAnsi="Symbol" w:hint="default"/>
      </w:rPr>
    </w:lvl>
    <w:lvl w:ilvl="1" w:tplc="04130003" w:tentative="1">
      <w:start w:val="1"/>
      <w:numFmt w:val="bullet"/>
      <w:lvlText w:val="o"/>
      <w:lvlJc w:val="left"/>
      <w:pPr>
        <w:ind w:left="2240" w:hanging="360"/>
      </w:pPr>
      <w:rPr>
        <w:rFonts w:ascii="Courier New" w:hAnsi="Courier New" w:cs="Courier New" w:hint="default"/>
      </w:rPr>
    </w:lvl>
    <w:lvl w:ilvl="2" w:tplc="04130005" w:tentative="1">
      <w:start w:val="1"/>
      <w:numFmt w:val="bullet"/>
      <w:lvlText w:val=""/>
      <w:lvlJc w:val="left"/>
      <w:pPr>
        <w:ind w:left="2960" w:hanging="360"/>
      </w:pPr>
      <w:rPr>
        <w:rFonts w:ascii="Wingdings" w:hAnsi="Wingdings" w:hint="default"/>
      </w:rPr>
    </w:lvl>
    <w:lvl w:ilvl="3" w:tplc="04130001" w:tentative="1">
      <w:start w:val="1"/>
      <w:numFmt w:val="bullet"/>
      <w:lvlText w:val=""/>
      <w:lvlJc w:val="left"/>
      <w:pPr>
        <w:ind w:left="3680" w:hanging="360"/>
      </w:pPr>
      <w:rPr>
        <w:rFonts w:ascii="Symbol" w:hAnsi="Symbol" w:hint="default"/>
      </w:rPr>
    </w:lvl>
    <w:lvl w:ilvl="4" w:tplc="04130003" w:tentative="1">
      <w:start w:val="1"/>
      <w:numFmt w:val="bullet"/>
      <w:lvlText w:val="o"/>
      <w:lvlJc w:val="left"/>
      <w:pPr>
        <w:ind w:left="4400" w:hanging="360"/>
      </w:pPr>
      <w:rPr>
        <w:rFonts w:ascii="Courier New" w:hAnsi="Courier New" w:cs="Courier New" w:hint="default"/>
      </w:rPr>
    </w:lvl>
    <w:lvl w:ilvl="5" w:tplc="04130005" w:tentative="1">
      <w:start w:val="1"/>
      <w:numFmt w:val="bullet"/>
      <w:lvlText w:val=""/>
      <w:lvlJc w:val="left"/>
      <w:pPr>
        <w:ind w:left="5120" w:hanging="360"/>
      </w:pPr>
      <w:rPr>
        <w:rFonts w:ascii="Wingdings" w:hAnsi="Wingdings" w:hint="default"/>
      </w:rPr>
    </w:lvl>
    <w:lvl w:ilvl="6" w:tplc="04130001" w:tentative="1">
      <w:start w:val="1"/>
      <w:numFmt w:val="bullet"/>
      <w:lvlText w:val=""/>
      <w:lvlJc w:val="left"/>
      <w:pPr>
        <w:ind w:left="5840" w:hanging="360"/>
      </w:pPr>
      <w:rPr>
        <w:rFonts w:ascii="Symbol" w:hAnsi="Symbol" w:hint="default"/>
      </w:rPr>
    </w:lvl>
    <w:lvl w:ilvl="7" w:tplc="04130003" w:tentative="1">
      <w:start w:val="1"/>
      <w:numFmt w:val="bullet"/>
      <w:lvlText w:val="o"/>
      <w:lvlJc w:val="left"/>
      <w:pPr>
        <w:ind w:left="6560" w:hanging="360"/>
      </w:pPr>
      <w:rPr>
        <w:rFonts w:ascii="Courier New" w:hAnsi="Courier New" w:cs="Courier New" w:hint="default"/>
      </w:rPr>
    </w:lvl>
    <w:lvl w:ilvl="8" w:tplc="04130005" w:tentative="1">
      <w:start w:val="1"/>
      <w:numFmt w:val="bullet"/>
      <w:lvlText w:val=""/>
      <w:lvlJc w:val="left"/>
      <w:pPr>
        <w:ind w:left="7280" w:hanging="360"/>
      </w:pPr>
      <w:rPr>
        <w:rFonts w:ascii="Wingdings" w:hAnsi="Wingdings" w:hint="default"/>
      </w:rPr>
    </w:lvl>
  </w:abstractNum>
  <w:abstractNum w:abstractNumId="9" w15:restartNumberingAfterBreak="0">
    <w:nsid w:val="20F75987"/>
    <w:multiLevelType w:val="hybridMultilevel"/>
    <w:tmpl w:val="C734C6C4"/>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0" w15:restartNumberingAfterBreak="0">
    <w:nsid w:val="218B07E6"/>
    <w:multiLevelType w:val="hybridMultilevel"/>
    <w:tmpl w:val="DB1E9E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1D46AB5"/>
    <w:multiLevelType w:val="multilevel"/>
    <w:tmpl w:val="F51E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024AF"/>
    <w:multiLevelType w:val="multilevel"/>
    <w:tmpl w:val="2910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5417FE"/>
    <w:multiLevelType w:val="multilevel"/>
    <w:tmpl w:val="2F54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507ABC"/>
    <w:multiLevelType w:val="multilevel"/>
    <w:tmpl w:val="9FD8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9C040F"/>
    <w:multiLevelType w:val="multilevel"/>
    <w:tmpl w:val="E56C1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C17A54"/>
    <w:multiLevelType w:val="hybridMultilevel"/>
    <w:tmpl w:val="5268E7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3C67B50"/>
    <w:multiLevelType w:val="multilevel"/>
    <w:tmpl w:val="EF0A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5B198A"/>
    <w:multiLevelType w:val="multilevel"/>
    <w:tmpl w:val="DDA0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2625CA"/>
    <w:multiLevelType w:val="hybridMultilevel"/>
    <w:tmpl w:val="1666C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9075C46"/>
    <w:multiLevelType w:val="multilevel"/>
    <w:tmpl w:val="4088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1B23F6"/>
    <w:multiLevelType w:val="multilevel"/>
    <w:tmpl w:val="98E4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802845"/>
    <w:multiLevelType w:val="multilevel"/>
    <w:tmpl w:val="3536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D42E63"/>
    <w:multiLevelType w:val="multilevel"/>
    <w:tmpl w:val="B3C62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6338FD"/>
    <w:multiLevelType w:val="multilevel"/>
    <w:tmpl w:val="F1303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DA128C"/>
    <w:multiLevelType w:val="hybridMultilevel"/>
    <w:tmpl w:val="0E926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27C1E5E"/>
    <w:multiLevelType w:val="multilevel"/>
    <w:tmpl w:val="86A8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C613B6"/>
    <w:multiLevelType w:val="hybridMultilevel"/>
    <w:tmpl w:val="3F6097A8"/>
    <w:lvl w:ilvl="0" w:tplc="04130001">
      <w:start w:val="1"/>
      <w:numFmt w:val="bullet"/>
      <w:lvlText w:val=""/>
      <w:lvlJc w:val="left"/>
      <w:pPr>
        <w:ind w:left="1458" w:hanging="360"/>
      </w:pPr>
      <w:rPr>
        <w:rFonts w:ascii="Symbol" w:hAnsi="Symbol" w:hint="default"/>
      </w:rPr>
    </w:lvl>
    <w:lvl w:ilvl="1" w:tplc="04130003" w:tentative="1">
      <w:start w:val="1"/>
      <w:numFmt w:val="bullet"/>
      <w:lvlText w:val="o"/>
      <w:lvlJc w:val="left"/>
      <w:pPr>
        <w:ind w:left="2178" w:hanging="360"/>
      </w:pPr>
      <w:rPr>
        <w:rFonts w:ascii="Courier New" w:hAnsi="Courier New" w:cs="Courier New" w:hint="default"/>
      </w:rPr>
    </w:lvl>
    <w:lvl w:ilvl="2" w:tplc="04130005" w:tentative="1">
      <w:start w:val="1"/>
      <w:numFmt w:val="bullet"/>
      <w:lvlText w:val=""/>
      <w:lvlJc w:val="left"/>
      <w:pPr>
        <w:ind w:left="2898" w:hanging="360"/>
      </w:pPr>
      <w:rPr>
        <w:rFonts w:ascii="Wingdings" w:hAnsi="Wingdings" w:hint="default"/>
      </w:rPr>
    </w:lvl>
    <w:lvl w:ilvl="3" w:tplc="04130001" w:tentative="1">
      <w:start w:val="1"/>
      <w:numFmt w:val="bullet"/>
      <w:lvlText w:val=""/>
      <w:lvlJc w:val="left"/>
      <w:pPr>
        <w:ind w:left="3618" w:hanging="360"/>
      </w:pPr>
      <w:rPr>
        <w:rFonts w:ascii="Symbol" w:hAnsi="Symbol" w:hint="default"/>
      </w:rPr>
    </w:lvl>
    <w:lvl w:ilvl="4" w:tplc="04130003" w:tentative="1">
      <w:start w:val="1"/>
      <w:numFmt w:val="bullet"/>
      <w:lvlText w:val="o"/>
      <w:lvlJc w:val="left"/>
      <w:pPr>
        <w:ind w:left="4338" w:hanging="360"/>
      </w:pPr>
      <w:rPr>
        <w:rFonts w:ascii="Courier New" w:hAnsi="Courier New" w:cs="Courier New" w:hint="default"/>
      </w:rPr>
    </w:lvl>
    <w:lvl w:ilvl="5" w:tplc="04130005" w:tentative="1">
      <w:start w:val="1"/>
      <w:numFmt w:val="bullet"/>
      <w:lvlText w:val=""/>
      <w:lvlJc w:val="left"/>
      <w:pPr>
        <w:ind w:left="5058" w:hanging="360"/>
      </w:pPr>
      <w:rPr>
        <w:rFonts w:ascii="Wingdings" w:hAnsi="Wingdings" w:hint="default"/>
      </w:rPr>
    </w:lvl>
    <w:lvl w:ilvl="6" w:tplc="04130001" w:tentative="1">
      <w:start w:val="1"/>
      <w:numFmt w:val="bullet"/>
      <w:lvlText w:val=""/>
      <w:lvlJc w:val="left"/>
      <w:pPr>
        <w:ind w:left="5778" w:hanging="360"/>
      </w:pPr>
      <w:rPr>
        <w:rFonts w:ascii="Symbol" w:hAnsi="Symbol" w:hint="default"/>
      </w:rPr>
    </w:lvl>
    <w:lvl w:ilvl="7" w:tplc="04130003" w:tentative="1">
      <w:start w:val="1"/>
      <w:numFmt w:val="bullet"/>
      <w:lvlText w:val="o"/>
      <w:lvlJc w:val="left"/>
      <w:pPr>
        <w:ind w:left="6498" w:hanging="360"/>
      </w:pPr>
      <w:rPr>
        <w:rFonts w:ascii="Courier New" w:hAnsi="Courier New" w:cs="Courier New" w:hint="default"/>
      </w:rPr>
    </w:lvl>
    <w:lvl w:ilvl="8" w:tplc="04130005" w:tentative="1">
      <w:start w:val="1"/>
      <w:numFmt w:val="bullet"/>
      <w:lvlText w:val=""/>
      <w:lvlJc w:val="left"/>
      <w:pPr>
        <w:ind w:left="7218" w:hanging="360"/>
      </w:pPr>
      <w:rPr>
        <w:rFonts w:ascii="Wingdings" w:hAnsi="Wingdings" w:hint="default"/>
      </w:rPr>
    </w:lvl>
  </w:abstractNum>
  <w:abstractNum w:abstractNumId="28" w15:restartNumberingAfterBreak="0">
    <w:nsid w:val="5C3B1031"/>
    <w:multiLevelType w:val="hybridMultilevel"/>
    <w:tmpl w:val="F4C257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F382F0E"/>
    <w:multiLevelType w:val="hybridMultilevel"/>
    <w:tmpl w:val="C37C00FE"/>
    <w:lvl w:ilvl="0" w:tplc="912E258C">
      <w:numFmt w:val="bullet"/>
      <w:lvlText w:val="-"/>
      <w:lvlJc w:val="left"/>
      <w:pPr>
        <w:ind w:left="170" w:hanging="91"/>
      </w:pPr>
      <w:rPr>
        <w:rFonts w:ascii="Trebuchet MS" w:eastAsia="Trebuchet MS" w:hAnsi="Trebuchet MS" w:cs="Trebuchet MS" w:hint="default"/>
        <w:color w:val="8C8E90"/>
        <w:w w:val="124"/>
        <w:sz w:val="14"/>
        <w:szCs w:val="14"/>
      </w:rPr>
    </w:lvl>
    <w:lvl w:ilvl="1" w:tplc="F6445620">
      <w:numFmt w:val="bullet"/>
      <w:lvlText w:val="•"/>
      <w:lvlJc w:val="left"/>
      <w:pPr>
        <w:ind w:left="1137" w:hanging="91"/>
      </w:pPr>
      <w:rPr>
        <w:rFonts w:hint="default"/>
      </w:rPr>
    </w:lvl>
    <w:lvl w:ilvl="2" w:tplc="7984324A">
      <w:numFmt w:val="bullet"/>
      <w:lvlText w:val="•"/>
      <w:lvlJc w:val="left"/>
      <w:pPr>
        <w:ind w:left="2095" w:hanging="91"/>
      </w:pPr>
      <w:rPr>
        <w:rFonts w:hint="default"/>
      </w:rPr>
    </w:lvl>
    <w:lvl w:ilvl="3" w:tplc="8A649544">
      <w:numFmt w:val="bullet"/>
      <w:lvlText w:val="•"/>
      <w:lvlJc w:val="left"/>
      <w:pPr>
        <w:ind w:left="3053" w:hanging="91"/>
      </w:pPr>
      <w:rPr>
        <w:rFonts w:hint="default"/>
      </w:rPr>
    </w:lvl>
    <w:lvl w:ilvl="4" w:tplc="C3CA93F2">
      <w:numFmt w:val="bullet"/>
      <w:lvlText w:val="•"/>
      <w:lvlJc w:val="left"/>
      <w:pPr>
        <w:ind w:left="4011" w:hanging="91"/>
      </w:pPr>
      <w:rPr>
        <w:rFonts w:hint="default"/>
      </w:rPr>
    </w:lvl>
    <w:lvl w:ilvl="5" w:tplc="1694951E">
      <w:numFmt w:val="bullet"/>
      <w:lvlText w:val="•"/>
      <w:lvlJc w:val="left"/>
      <w:pPr>
        <w:ind w:left="4969" w:hanging="91"/>
      </w:pPr>
      <w:rPr>
        <w:rFonts w:hint="default"/>
      </w:rPr>
    </w:lvl>
    <w:lvl w:ilvl="6" w:tplc="4BD6B1A2">
      <w:numFmt w:val="bullet"/>
      <w:lvlText w:val="•"/>
      <w:lvlJc w:val="left"/>
      <w:pPr>
        <w:ind w:left="5926" w:hanging="91"/>
      </w:pPr>
      <w:rPr>
        <w:rFonts w:hint="default"/>
      </w:rPr>
    </w:lvl>
    <w:lvl w:ilvl="7" w:tplc="00A414F4">
      <w:numFmt w:val="bullet"/>
      <w:lvlText w:val="•"/>
      <w:lvlJc w:val="left"/>
      <w:pPr>
        <w:ind w:left="6884" w:hanging="91"/>
      </w:pPr>
      <w:rPr>
        <w:rFonts w:hint="default"/>
      </w:rPr>
    </w:lvl>
    <w:lvl w:ilvl="8" w:tplc="53CC1F82">
      <w:numFmt w:val="bullet"/>
      <w:lvlText w:val="•"/>
      <w:lvlJc w:val="left"/>
      <w:pPr>
        <w:ind w:left="7842" w:hanging="91"/>
      </w:pPr>
      <w:rPr>
        <w:rFonts w:hint="default"/>
      </w:rPr>
    </w:lvl>
  </w:abstractNum>
  <w:abstractNum w:abstractNumId="30" w15:restartNumberingAfterBreak="0">
    <w:nsid w:val="677653F2"/>
    <w:multiLevelType w:val="hybridMultilevel"/>
    <w:tmpl w:val="7BCE11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A72605E"/>
    <w:multiLevelType w:val="hybridMultilevel"/>
    <w:tmpl w:val="6EC4DA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E21392B"/>
    <w:multiLevelType w:val="multilevel"/>
    <w:tmpl w:val="C844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A15DAA"/>
    <w:multiLevelType w:val="multilevel"/>
    <w:tmpl w:val="3CDA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B97EE3"/>
    <w:multiLevelType w:val="hybridMultilevel"/>
    <w:tmpl w:val="37A6474C"/>
    <w:lvl w:ilvl="0" w:tplc="0413000F">
      <w:start w:val="1"/>
      <w:numFmt w:val="decimal"/>
      <w:lvlText w:val="%1."/>
      <w:lvlJc w:val="left"/>
      <w:pPr>
        <w:ind w:left="810" w:hanging="360"/>
      </w:pPr>
    </w:lvl>
    <w:lvl w:ilvl="1" w:tplc="04130019" w:tentative="1">
      <w:start w:val="1"/>
      <w:numFmt w:val="lowerLetter"/>
      <w:lvlText w:val="%2."/>
      <w:lvlJc w:val="left"/>
      <w:pPr>
        <w:ind w:left="1530" w:hanging="360"/>
      </w:pPr>
    </w:lvl>
    <w:lvl w:ilvl="2" w:tplc="0413001B" w:tentative="1">
      <w:start w:val="1"/>
      <w:numFmt w:val="lowerRoman"/>
      <w:lvlText w:val="%3."/>
      <w:lvlJc w:val="right"/>
      <w:pPr>
        <w:ind w:left="2250" w:hanging="180"/>
      </w:pPr>
    </w:lvl>
    <w:lvl w:ilvl="3" w:tplc="0413000F" w:tentative="1">
      <w:start w:val="1"/>
      <w:numFmt w:val="decimal"/>
      <w:lvlText w:val="%4."/>
      <w:lvlJc w:val="left"/>
      <w:pPr>
        <w:ind w:left="2970" w:hanging="360"/>
      </w:pPr>
    </w:lvl>
    <w:lvl w:ilvl="4" w:tplc="04130019" w:tentative="1">
      <w:start w:val="1"/>
      <w:numFmt w:val="lowerLetter"/>
      <w:lvlText w:val="%5."/>
      <w:lvlJc w:val="left"/>
      <w:pPr>
        <w:ind w:left="3690" w:hanging="360"/>
      </w:pPr>
    </w:lvl>
    <w:lvl w:ilvl="5" w:tplc="0413001B" w:tentative="1">
      <w:start w:val="1"/>
      <w:numFmt w:val="lowerRoman"/>
      <w:lvlText w:val="%6."/>
      <w:lvlJc w:val="right"/>
      <w:pPr>
        <w:ind w:left="4410" w:hanging="180"/>
      </w:pPr>
    </w:lvl>
    <w:lvl w:ilvl="6" w:tplc="0413000F" w:tentative="1">
      <w:start w:val="1"/>
      <w:numFmt w:val="decimal"/>
      <w:lvlText w:val="%7."/>
      <w:lvlJc w:val="left"/>
      <w:pPr>
        <w:ind w:left="5130" w:hanging="360"/>
      </w:pPr>
    </w:lvl>
    <w:lvl w:ilvl="7" w:tplc="04130019" w:tentative="1">
      <w:start w:val="1"/>
      <w:numFmt w:val="lowerLetter"/>
      <w:lvlText w:val="%8."/>
      <w:lvlJc w:val="left"/>
      <w:pPr>
        <w:ind w:left="5850" w:hanging="360"/>
      </w:pPr>
    </w:lvl>
    <w:lvl w:ilvl="8" w:tplc="0413001B" w:tentative="1">
      <w:start w:val="1"/>
      <w:numFmt w:val="lowerRoman"/>
      <w:lvlText w:val="%9."/>
      <w:lvlJc w:val="right"/>
      <w:pPr>
        <w:ind w:left="6570" w:hanging="180"/>
      </w:pPr>
    </w:lvl>
  </w:abstractNum>
  <w:abstractNum w:abstractNumId="35" w15:restartNumberingAfterBreak="0">
    <w:nsid w:val="7570246E"/>
    <w:multiLevelType w:val="multilevel"/>
    <w:tmpl w:val="973A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446606"/>
    <w:multiLevelType w:val="hybridMultilevel"/>
    <w:tmpl w:val="714002F8"/>
    <w:lvl w:ilvl="0" w:tplc="3344FF00">
      <w:numFmt w:val="bullet"/>
      <w:lvlText w:val="-"/>
      <w:lvlJc w:val="left"/>
      <w:pPr>
        <w:ind w:left="206" w:hanging="91"/>
      </w:pPr>
      <w:rPr>
        <w:rFonts w:ascii="Arial" w:eastAsia="Arial" w:hAnsi="Arial" w:cs="Arial" w:hint="default"/>
        <w:color w:val="8C8E90"/>
        <w:w w:val="137"/>
        <w:sz w:val="14"/>
        <w:szCs w:val="14"/>
      </w:rPr>
    </w:lvl>
    <w:lvl w:ilvl="1" w:tplc="39889538">
      <w:numFmt w:val="bullet"/>
      <w:lvlText w:val="•"/>
      <w:lvlJc w:val="left"/>
      <w:pPr>
        <w:ind w:left="440" w:hanging="91"/>
      </w:pPr>
      <w:rPr>
        <w:rFonts w:hint="default"/>
      </w:rPr>
    </w:lvl>
    <w:lvl w:ilvl="2" w:tplc="FB1AD7E2">
      <w:numFmt w:val="bullet"/>
      <w:lvlText w:val="•"/>
      <w:lvlJc w:val="left"/>
      <w:pPr>
        <w:ind w:left="680" w:hanging="91"/>
      </w:pPr>
      <w:rPr>
        <w:rFonts w:hint="default"/>
      </w:rPr>
    </w:lvl>
    <w:lvl w:ilvl="3" w:tplc="87508330">
      <w:numFmt w:val="bullet"/>
      <w:lvlText w:val="•"/>
      <w:lvlJc w:val="left"/>
      <w:pPr>
        <w:ind w:left="920" w:hanging="91"/>
      </w:pPr>
      <w:rPr>
        <w:rFonts w:hint="default"/>
      </w:rPr>
    </w:lvl>
    <w:lvl w:ilvl="4" w:tplc="4DF40562">
      <w:numFmt w:val="bullet"/>
      <w:lvlText w:val="•"/>
      <w:lvlJc w:val="left"/>
      <w:pPr>
        <w:ind w:left="1160" w:hanging="91"/>
      </w:pPr>
      <w:rPr>
        <w:rFonts w:hint="default"/>
      </w:rPr>
    </w:lvl>
    <w:lvl w:ilvl="5" w:tplc="C46CD552">
      <w:numFmt w:val="bullet"/>
      <w:lvlText w:val="•"/>
      <w:lvlJc w:val="left"/>
      <w:pPr>
        <w:ind w:left="1400" w:hanging="91"/>
      </w:pPr>
      <w:rPr>
        <w:rFonts w:hint="default"/>
      </w:rPr>
    </w:lvl>
    <w:lvl w:ilvl="6" w:tplc="30BAA952">
      <w:numFmt w:val="bullet"/>
      <w:lvlText w:val="•"/>
      <w:lvlJc w:val="left"/>
      <w:pPr>
        <w:ind w:left="1640" w:hanging="91"/>
      </w:pPr>
      <w:rPr>
        <w:rFonts w:hint="default"/>
      </w:rPr>
    </w:lvl>
    <w:lvl w:ilvl="7" w:tplc="273A611A">
      <w:numFmt w:val="bullet"/>
      <w:lvlText w:val="•"/>
      <w:lvlJc w:val="left"/>
      <w:pPr>
        <w:ind w:left="1881" w:hanging="91"/>
      </w:pPr>
      <w:rPr>
        <w:rFonts w:hint="default"/>
      </w:rPr>
    </w:lvl>
    <w:lvl w:ilvl="8" w:tplc="B19C43F2">
      <w:numFmt w:val="bullet"/>
      <w:lvlText w:val="•"/>
      <w:lvlJc w:val="left"/>
      <w:pPr>
        <w:ind w:left="2121" w:hanging="91"/>
      </w:pPr>
      <w:rPr>
        <w:rFonts w:hint="default"/>
      </w:rPr>
    </w:lvl>
  </w:abstractNum>
  <w:abstractNum w:abstractNumId="37" w15:restartNumberingAfterBreak="0">
    <w:nsid w:val="7A920787"/>
    <w:multiLevelType w:val="multilevel"/>
    <w:tmpl w:val="1114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EB74D5"/>
    <w:multiLevelType w:val="multilevel"/>
    <w:tmpl w:val="CBD65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584061"/>
    <w:multiLevelType w:val="multilevel"/>
    <w:tmpl w:val="F33C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0048290">
    <w:abstractNumId w:val="29"/>
  </w:num>
  <w:num w:numId="2" w16cid:durableId="896629509">
    <w:abstractNumId w:val="3"/>
  </w:num>
  <w:num w:numId="3" w16cid:durableId="701370721">
    <w:abstractNumId w:val="36"/>
  </w:num>
  <w:num w:numId="4" w16cid:durableId="2094085265">
    <w:abstractNumId w:val="4"/>
  </w:num>
  <w:num w:numId="5" w16cid:durableId="1877813651">
    <w:abstractNumId w:val="14"/>
  </w:num>
  <w:num w:numId="6" w16cid:durableId="1393503960">
    <w:abstractNumId w:val="11"/>
  </w:num>
  <w:num w:numId="7" w16cid:durableId="1549490831">
    <w:abstractNumId w:val="33"/>
  </w:num>
  <w:num w:numId="8" w16cid:durableId="1672222221">
    <w:abstractNumId w:val="15"/>
  </w:num>
  <w:num w:numId="9" w16cid:durableId="1120686719">
    <w:abstractNumId w:val="7"/>
  </w:num>
  <w:num w:numId="10" w16cid:durableId="989596717">
    <w:abstractNumId w:val="27"/>
  </w:num>
  <w:num w:numId="11" w16cid:durableId="973102928">
    <w:abstractNumId w:val="32"/>
  </w:num>
  <w:num w:numId="12" w16cid:durableId="569080722">
    <w:abstractNumId w:val="24"/>
  </w:num>
  <w:num w:numId="13" w16cid:durableId="411391937">
    <w:abstractNumId w:val="38"/>
  </w:num>
  <w:num w:numId="14" w16cid:durableId="61025735">
    <w:abstractNumId w:val="23"/>
  </w:num>
  <w:num w:numId="15" w16cid:durableId="1393505212">
    <w:abstractNumId w:val="35"/>
  </w:num>
  <w:num w:numId="16" w16cid:durableId="81417372">
    <w:abstractNumId w:val="0"/>
  </w:num>
  <w:num w:numId="17" w16cid:durableId="1019742613">
    <w:abstractNumId w:val="12"/>
  </w:num>
  <w:num w:numId="18" w16cid:durableId="1754155898">
    <w:abstractNumId w:val="21"/>
  </w:num>
  <w:num w:numId="19" w16cid:durableId="565914908">
    <w:abstractNumId w:val="22"/>
  </w:num>
  <w:num w:numId="20" w16cid:durableId="1046032263">
    <w:abstractNumId w:val="20"/>
  </w:num>
  <w:num w:numId="21" w16cid:durableId="1323582464">
    <w:abstractNumId w:val="34"/>
  </w:num>
  <w:num w:numId="22" w16cid:durableId="342128741">
    <w:abstractNumId w:val="8"/>
  </w:num>
  <w:num w:numId="23" w16cid:durableId="636691153">
    <w:abstractNumId w:val="28"/>
  </w:num>
  <w:num w:numId="24" w16cid:durableId="545456341">
    <w:abstractNumId w:val="9"/>
  </w:num>
  <w:num w:numId="25" w16cid:durableId="1702590534">
    <w:abstractNumId w:val="30"/>
  </w:num>
  <w:num w:numId="26" w16cid:durableId="1141312917">
    <w:abstractNumId w:val="16"/>
  </w:num>
  <w:num w:numId="27" w16cid:durableId="649096676">
    <w:abstractNumId w:val="1"/>
  </w:num>
  <w:num w:numId="28" w16cid:durableId="1915122625">
    <w:abstractNumId w:val="13"/>
  </w:num>
  <w:num w:numId="29" w16cid:durableId="61951042">
    <w:abstractNumId w:val="39"/>
  </w:num>
  <w:num w:numId="30" w16cid:durableId="1689407427">
    <w:abstractNumId w:val="26"/>
  </w:num>
  <w:num w:numId="31" w16cid:durableId="1471361151">
    <w:abstractNumId w:val="17"/>
  </w:num>
  <w:num w:numId="32" w16cid:durableId="1318993683">
    <w:abstractNumId w:val="18"/>
  </w:num>
  <w:num w:numId="33" w16cid:durableId="1036809060">
    <w:abstractNumId w:val="37"/>
  </w:num>
  <w:num w:numId="34" w16cid:durableId="69892811">
    <w:abstractNumId w:val="6"/>
  </w:num>
  <w:num w:numId="35" w16cid:durableId="986201976">
    <w:abstractNumId w:val="5"/>
  </w:num>
  <w:num w:numId="36" w16cid:durableId="780490807">
    <w:abstractNumId w:val="2"/>
  </w:num>
  <w:num w:numId="37" w16cid:durableId="1613629837">
    <w:abstractNumId w:val="10"/>
  </w:num>
  <w:num w:numId="38" w16cid:durableId="163251024">
    <w:abstractNumId w:val="25"/>
  </w:num>
  <w:num w:numId="39" w16cid:durableId="1224682513">
    <w:abstractNumId w:val="19"/>
  </w:num>
  <w:num w:numId="40" w16cid:durableId="16241911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34"/>
    <w:rsid w:val="00001CE2"/>
    <w:rsid w:val="00002F2A"/>
    <w:rsid w:val="00004A20"/>
    <w:rsid w:val="0000654C"/>
    <w:rsid w:val="000127D8"/>
    <w:rsid w:val="00015391"/>
    <w:rsid w:val="00021B2F"/>
    <w:rsid w:val="00022345"/>
    <w:rsid w:val="000226D1"/>
    <w:rsid w:val="000260FD"/>
    <w:rsid w:val="00036FB7"/>
    <w:rsid w:val="000468D1"/>
    <w:rsid w:val="00051F8C"/>
    <w:rsid w:val="00052A34"/>
    <w:rsid w:val="000650F2"/>
    <w:rsid w:val="00070B34"/>
    <w:rsid w:val="000715E2"/>
    <w:rsid w:val="0007386B"/>
    <w:rsid w:val="000744EF"/>
    <w:rsid w:val="00074B1D"/>
    <w:rsid w:val="000824DF"/>
    <w:rsid w:val="00086901"/>
    <w:rsid w:val="000902B4"/>
    <w:rsid w:val="00094C15"/>
    <w:rsid w:val="000A4562"/>
    <w:rsid w:val="000A64B8"/>
    <w:rsid w:val="000A64C3"/>
    <w:rsid w:val="000A68C0"/>
    <w:rsid w:val="000B20CC"/>
    <w:rsid w:val="000B3CCF"/>
    <w:rsid w:val="000B5818"/>
    <w:rsid w:val="000B5958"/>
    <w:rsid w:val="000B69E6"/>
    <w:rsid w:val="000C1A2F"/>
    <w:rsid w:val="000E6278"/>
    <w:rsid w:val="000F4B30"/>
    <w:rsid w:val="000F7AE0"/>
    <w:rsid w:val="001000BE"/>
    <w:rsid w:val="00104914"/>
    <w:rsid w:val="00111653"/>
    <w:rsid w:val="001134DB"/>
    <w:rsid w:val="001226F4"/>
    <w:rsid w:val="001310F0"/>
    <w:rsid w:val="0013509D"/>
    <w:rsid w:val="00142010"/>
    <w:rsid w:val="001431A7"/>
    <w:rsid w:val="00143380"/>
    <w:rsid w:val="001537B5"/>
    <w:rsid w:val="00154B44"/>
    <w:rsid w:val="00157371"/>
    <w:rsid w:val="001630E8"/>
    <w:rsid w:val="001657E9"/>
    <w:rsid w:val="00175651"/>
    <w:rsid w:val="0018189F"/>
    <w:rsid w:val="00183BFE"/>
    <w:rsid w:val="00185317"/>
    <w:rsid w:val="0018537D"/>
    <w:rsid w:val="0019022A"/>
    <w:rsid w:val="001A27B2"/>
    <w:rsid w:val="001A3811"/>
    <w:rsid w:val="001A57FB"/>
    <w:rsid w:val="001B662F"/>
    <w:rsid w:val="001B7BA3"/>
    <w:rsid w:val="001C1B28"/>
    <w:rsid w:val="001C5842"/>
    <w:rsid w:val="001C5969"/>
    <w:rsid w:val="001C7FC6"/>
    <w:rsid w:val="001E3222"/>
    <w:rsid w:val="001E4182"/>
    <w:rsid w:val="001E4C89"/>
    <w:rsid w:val="001E6D12"/>
    <w:rsid w:val="001E7BED"/>
    <w:rsid w:val="00205679"/>
    <w:rsid w:val="00236294"/>
    <w:rsid w:val="002405A7"/>
    <w:rsid w:val="002442CB"/>
    <w:rsid w:val="00250D5D"/>
    <w:rsid w:val="00256849"/>
    <w:rsid w:val="00262601"/>
    <w:rsid w:val="0026683B"/>
    <w:rsid w:val="00266B9F"/>
    <w:rsid w:val="002707E5"/>
    <w:rsid w:val="00270A45"/>
    <w:rsid w:val="002979CB"/>
    <w:rsid w:val="002A2937"/>
    <w:rsid w:val="002B69DA"/>
    <w:rsid w:val="002C0B44"/>
    <w:rsid w:val="002C7248"/>
    <w:rsid w:val="002D3BAB"/>
    <w:rsid w:val="002D4897"/>
    <w:rsid w:val="002E5932"/>
    <w:rsid w:val="002F637D"/>
    <w:rsid w:val="002F7565"/>
    <w:rsid w:val="00304946"/>
    <w:rsid w:val="00311706"/>
    <w:rsid w:val="00316B27"/>
    <w:rsid w:val="0031737F"/>
    <w:rsid w:val="00317E43"/>
    <w:rsid w:val="003507E9"/>
    <w:rsid w:val="00355809"/>
    <w:rsid w:val="00367948"/>
    <w:rsid w:val="003762CC"/>
    <w:rsid w:val="00377692"/>
    <w:rsid w:val="003842F9"/>
    <w:rsid w:val="003855EC"/>
    <w:rsid w:val="00385F4E"/>
    <w:rsid w:val="003903E2"/>
    <w:rsid w:val="0039674D"/>
    <w:rsid w:val="003978FD"/>
    <w:rsid w:val="003A153B"/>
    <w:rsid w:val="003A69C7"/>
    <w:rsid w:val="003D21C2"/>
    <w:rsid w:val="003D231B"/>
    <w:rsid w:val="003E08D4"/>
    <w:rsid w:val="003E2774"/>
    <w:rsid w:val="003E353B"/>
    <w:rsid w:val="003E5DAF"/>
    <w:rsid w:val="003F6D45"/>
    <w:rsid w:val="003F72F0"/>
    <w:rsid w:val="004057C2"/>
    <w:rsid w:val="0041188A"/>
    <w:rsid w:val="00414637"/>
    <w:rsid w:val="00414982"/>
    <w:rsid w:val="00432B5A"/>
    <w:rsid w:val="00436589"/>
    <w:rsid w:val="00437030"/>
    <w:rsid w:val="00440AB1"/>
    <w:rsid w:val="00442194"/>
    <w:rsid w:val="00446D08"/>
    <w:rsid w:val="00451F2B"/>
    <w:rsid w:val="004527B2"/>
    <w:rsid w:val="00457427"/>
    <w:rsid w:val="004628FC"/>
    <w:rsid w:val="00462B47"/>
    <w:rsid w:val="00480948"/>
    <w:rsid w:val="004958DF"/>
    <w:rsid w:val="004B06AA"/>
    <w:rsid w:val="004B1F05"/>
    <w:rsid w:val="004B329D"/>
    <w:rsid w:val="004C31FD"/>
    <w:rsid w:val="004C5376"/>
    <w:rsid w:val="004C75F2"/>
    <w:rsid w:val="004D1FAB"/>
    <w:rsid w:val="004E19A5"/>
    <w:rsid w:val="004F41F0"/>
    <w:rsid w:val="004F5FC5"/>
    <w:rsid w:val="00512F6E"/>
    <w:rsid w:val="00513AC4"/>
    <w:rsid w:val="005211B8"/>
    <w:rsid w:val="005269D2"/>
    <w:rsid w:val="00527510"/>
    <w:rsid w:val="00531CD8"/>
    <w:rsid w:val="00534E97"/>
    <w:rsid w:val="00536B9C"/>
    <w:rsid w:val="00550F90"/>
    <w:rsid w:val="005522D7"/>
    <w:rsid w:val="0055754C"/>
    <w:rsid w:val="00557B9F"/>
    <w:rsid w:val="005627E4"/>
    <w:rsid w:val="00573835"/>
    <w:rsid w:val="0057748E"/>
    <w:rsid w:val="00584B91"/>
    <w:rsid w:val="00596C07"/>
    <w:rsid w:val="005A2601"/>
    <w:rsid w:val="005B652F"/>
    <w:rsid w:val="005B7737"/>
    <w:rsid w:val="005C2C82"/>
    <w:rsid w:val="005C3CF9"/>
    <w:rsid w:val="005C71BD"/>
    <w:rsid w:val="005D47F2"/>
    <w:rsid w:val="005D6C48"/>
    <w:rsid w:val="005E2F18"/>
    <w:rsid w:val="005E7416"/>
    <w:rsid w:val="005F0D58"/>
    <w:rsid w:val="005F6F8D"/>
    <w:rsid w:val="005F75C9"/>
    <w:rsid w:val="005F7DAB"/>
    <w:rsid w:val="00602FCD"/>
    <w:rsid w:val="00603B0B"/>
    <w:rsid w:val="00603F4C"/>
    <w:rsid w:val="006062D6"/>
    <w:rsid w:val="00610880"/>
    <w:rsid w:val="00615033"/>
    <w:rsid w:val="00617EEC"/>
    <w:rsid w:val="00621078"/>
    <w:rsid w:val="006305B2"/>
    <w:rsid w:val="006340F4"/>
    <w:rsid w:val="00637287"/>
    <w:rsid w:val="00645858"/>
    <w:rsid w:val="006570AC"/>
    <w:rsid w:val="00665C05"/>
    <w:rsid w:val="00667FF0"/>
    <w:rsid w:val="00671F89"/>
    <w:rsid w:val="006733E8"/>
    <w:rsid w:val="006827D7"/>
    <w:rsid w:val="00684945"/>
    <w:rsid w:val="006852C9"/>
    <w:rsid w:val="0068705B"/>
    <w:rsid w:val="006A2620"/>
    <w:rsid w:val="006A4768"/>
    <w:rsid w:val="006B1BAA"/>
    <w:rsid w:val="006C0ED7"/>
    <w:rsid w:val="006C3AE0"/>
    <w:rsid w:val="006D7D6E"/>
    <w:rsid w:val="006E2A5D"/>
    <w:rsid w:val="006F20EF"/>
    <w:rsid w:val="006F40D2"/>
    <w:rsid w:val="006F6EB7"/>
    <w:rsid w:val="00701E1C"/>
    <w:rsid w:val="00703DC5"/>
    <w:rsid w:val="00707CBD"/>
    <w:rsid w:val="00715664"/>
    <w:rsid w:val="00730439"/>
    <w:rsid w:val="007337E5"/>
    <w:rsid w:val="00747FBE"/>
    <w:rsid w:val="007509C9"/>
    <w:rsid w:val="00761B30"/>
    <w:rsid w:val="00764CB0"/>
    <w:rsid w:val="007708EF"/>
    <w:rsid w:val="00774365"/>
    <w:rsid w:val="007809E4"/>
    <w:rsid w:val="0078553E"/>
    <w:rsid w:val="00787FE7"/>
    <w:rsid w:val="00793B83"/>
    <w:rsid w:val="00796753"/>
    <w:rsid w:val="007A2503"/>
    <w:rsid w:val="007A4A2A"/>
    <w:rsid w:val="007A6F1C"/>
    <w:rsid w:val="007B244D"/>
    <w:rsid w:val="007B5653"/>
    <w:rsid w:val="007D0E62"/>
    <w:rsid w:val="007D658E"/>
    <w:rsid w:val="007E0A64"/>
    <w:rsid w:val="007F0574"/>
    <w:rsid w:val="007F7AAC"/>
    <w:rsid w:val="00804E38"/>
    <w:rsid w:val="008136E9"/>
    <w:rsid w:val="00816096"/>
    <w:rsid w:val="00820792"/>
    <w:rsid w:val="00830249"/>
    <w:rsid w:val="00831BE4"/>
    <w:rsid w:val="008412A0"/>
    <w:rsid w:val="00843208"/>
    <w:rsid w:val="0085188E"/>
    <w:rsid w:val="008576BA"/>
    <w:rsid w:val="00866573"/>
    <w:rsid w:val="0087592C"/>
    <w:rsid w:val="008859E5"/>
    <w:rsid w:val="00890483"/>
    <w:rsid w:val="00895E23"/>
    <w:rsid w:val="00896E22"/>
    <w:rsid w:val="008A15E7"/>
    <w:rsid w:val="008C228A"/>
    <w:rsid w:val="008C5985"/>
    <w:rsid w:val="008C7654"/>
    <w:rsid w:val="008D014B"/>
    <w:rsid w:val="008D08FA"/>
    <w:rsid w:val="008D46C5"/>
    <w:rsid w:val="008D73A4"/>
    <w:rsid w:val="008D78D6"/>
    <w:rsid w:val="008E1E32"/>
    <w:rsid w:val="008E6A9C"/>
    <w:rsid w:val="008F57F9"/>
    <w:rsid w:val="0090277F"/>
    <w:rsid w:val="00912CDF"/>
    <w:rsid w:val="00914CC4"/>
    <w:rsid w:val="00917573"/>
    <w:rsid w:val="0092332E"/>
    <w:rsid w:val="009307FA"/>
    <w:rsid w:val="00930D9D"/>
    <w:rsid w:val="009408C9"/>
    <w:rsid w:val="009433F2"/>
    <w:rsid w:val="00953FAE"/>
    <w:rsid w:val="00957BEE"/>
    <w:rsid w:val="00957C43"/>
    <w:rsid w:val="00962FA6"/>
    <w:rsid w:val="00963FE3"/>
    <w:rsid w:val="0096543D"/>
    <w:rsid w:val="00977A6B"/>
    <w:rsid w:val="00982EF7"/>
    <w:rsid w:val="0099445E"/>
    <w:rsid w:val="00996BA4"/>
    <w:rsid w:val="009A30EB"/>
    <w:rsid w:val="009A3676"/>
    <w:rsid w:val="009A422A"/>
    <w:rsid w:val="009A5143"/>
    <w:rsid w:val="009B7850"/>
    <w:rsid w:val="009C4503"/>
    <w:rsid w:val="009D0805"/>
    <w:rsid w:val="009D11CB"/>
    <w:rsid w:val="009D25A8"/>
    <w:rsid w:val="009E2512"/>
    <w:rsid w:val="009E27B7"/>
    <w:rsid w:val="00A03D0E"/>
    <w:rsid w:val="00A045DB"/>
    <w:rsid w:val="00A07934"/>
    <w:rsid w:val="00A12D50"/>
    <w:rsid w:val="00A13C99"/>
    <w:rsid w:val="00A1541D"/>
    <w:rsid w:val="00A2099F"/>
    <w:rsid w:val="00A23687"/>
    <w:rsid w:val="00A3180D"/>
    <w:rsid w:val="00A371C6"/>
    <w:rsid w:val="00A5089B"/>
    <w:rsid w:val="00A532D1"/>
    <w:rsid w:val="00A53FAC"/>
    <w:rsid w:val="00A55A5B"/>
    <w:rsid w:val="00A5737A"/>
    <w:rsid w:val="00A65998"/>
    <w:rsid w:val="00A72422"/>
    <w:rsid w:val="00A82F6D"/>
    <w:rsid w:val="00A83662"/>
    <w:rsid w:val="00A8470B"/>
    <w:rsid w:val="00A854B8"/>
    <w:rsid w:val="00A90808"/>
    <w:rsid w:val="00AB03AB"/>
    <w:rsid w:val="00AB24B0"/>
    <w:rsid w:val="00AB27A0"/>
    <w:rsid w:val="00AC229F"/>
    <w:rsid w:val="00AC5CCC"/>
    <w:rsid w:val="00AC6E36"/>
    <w:rsid w:val="00AC7EEF"/>
    <w:rsid w:val="00AD15B9"/>
    <w:rsid w:val="00AD3BFF"/>
    <w:rsid w:val="00AD77F8"/>
    <w:rsid w:val="00AE5693"/>
    <w:rsid w:val="00AF4609"/>
    <w:rsid w:val="00AF6BE2"/>
    <w:rsid w:val="00AF7C3D"/>
    <w:rsid w:val="00B01808"/>
    <w:rsid w:val="00B03AA2"/>
    <w:rsid w:val="00B2051E"/>
    <w:rsid w:val="00B223D9"/>
    <w:rsid w:val="00B35365"/>
    <w:rsid w:val="00B36E5D"/>
    <w:rsid w:val="00B36E66"/>
    <w:rsid w:val="00B4307F"/>
    <w:rsid w:val="00B55805"/>
    <w:rsid w:val="00B60574"/>
    <w:rsid w:val="00B6369F"/>
    <w:rsid w:val="00B7686B"/>
    <w:rsid w:val="00B84DF1"/>
    <w:rsid w:val="00B907BA"/>
    <w:rsid w:val="00B928DE"/>
    <w:rsid w:val="00BA4CE6"/>
    <w:rsid w:val="00BA5304"/>
    <w:rsid w:val="00BA6294"/>
    <w:rsid w:val="00BA7442"/>
    <w:rsid w:val="00BA7F52"/>
    <w:rsid w:val="00BB4D57"/>
    <w:rsid w:val="00BB77BF"/>
    <w:rsid w:val="00BC25FC"/>
    <w:rsid w:val="00BC3420"/>
    <w:rsid w:val="00BC46FE"/>
    <w:rsid w:val="00BD0353"/>
    <w:rsid w:val="00BD241F"/>
    <w:rsid w:val="00BE3ECF"/>
    <w:rsid w:val="00BF24CA"/>
    <w:rsid w:val="00BF458A"/>
    <w:rsid w:val="00C06D2D"/>
    <w:rsid w:val="00C0765F"/>
    <w:rsid w:val="00C120BB"/>
    <w:rsid w:val="00C21061"/>
    <w:rsid w:val="00C37C7B"/>
    <w:rsid w:val="00C41940"/>
    <w:rsid w:val="00C602D3"/>
    <w:rsid w:val="00C62584"/>
    <w:rsid w:val="00C63298"/>
    <w:rsid w:val="00C674B0"/>
    <w:rsid w:val="00C7615E"/>
    <w:rsid w:val="00C8088C"/>
    <w:rsid w:val="00C82299"/>
    <w:rsid w:val="00C91DF1"/>
    <w:rsid w:val="00C94E87"/>
    <w:rsid w:val="00C95311"/>
    <w:rsid w:val="00C96F2C"/>
    <w:rsid w:val="00CA68E6"/>
    <w:rsid w:val="00CB3AAE"/>
    <w:rsid w:val="00CC20E0"/>
    <w:rsid w:val="00CC26E6"/>
    <w:rsid w:val="00CD09B7"/>
    <w:rsid w:val="00CD45A3"/>
    <w:rsid w:val="00CD4DF4"/>
    <w:rsid w:val="00CD6103"/>
    <w:rsid w:val="00CE2346"/>
    <w:rsid w:val="00CE79C1"/>
    <w:rsid w:val="00D133B3"/>
    <w:rsid w:val="00D136D8"/>
    <w:rsid w:val="00D138C5"/>
    <w:rsid w:val="00D2407F"/>
    <w:rsid w:val="00D260FE"/>
    <w:rsid w:val="00D32BF1"/>
    <w:rsid w:val="00D34454"/>
    <w:rsid w:val="00D369FE"/>
    <w:rsid w:val="00D37CD4"/>
    <w:rsid w:val="00D40270"/>
    <w:rsid w:val="00D41633"/>
    <w:rsid w:val="00D427A2"/>
    <w:rsid w:val="00D42FE8"/>
    <w:rsid w:val="00D44DF2"/>
    <w:rsid w:val="00D5082D"/>
    <w:rsid w:val="00D62D0A"/>
    <w:rsid w:val="00D675CC"/>
    <w:rsid w:val="00D677BB"/>
    <w:rsid w:val="00D7077B"/>
    <w:rsid w:val="00D73B8A"/>
    <w:rsid w:val="00D7503E"/>
    <w:rsid w:val="00D82531"/>
    <w:rsid w:val="00D84905"/>
    <w:rsid w:val="00D93A55"/>
    <w:rsid w:val="00D974CD"/>
    <w:rsid w:val="00DA15AF"/>
    <w:rsid w:val="00DA1654"/>
    <w:rsid w:val="00DA573D"/>
    <w:rsid w:val="00DB2D77"/>
    <w:rsid w:val="00DB480F"/>
    <w:rsid w:val="00DB577C"/>
    <w:rsid w:val="00DB67F1"/>
    <w:rsid w:val="00DD3B0B"/>
    <w:rsid w:val="00DD3B0D"/>
    <w:rsid w:val="00DD7274"/>
    <w:rsid w:val="00DD7B87"/>
    <w:rsid w:val="00DE158F"/>
    <w:rsid w:val="00DE4238"/>
    <w:rsid w:val="00DE44CB"/>
    <w:rsid w:val="00E0252F"/>
    <w:rsid w:val="00E06953"/>
    <w:rsid w:val="00E2019F"/>
    <w:rsid w:val="00E20A37"/>
    <w:rsid w:val="00E35842"/>
    <w:rsid w:val="00E41416"/>
    <w:rsid w:val="00E50DB0"/>
    <w:rsid w:val="00E66582"/>
    <w:rsid w:val="00E67558"/>
    <w:rsid w:val="00E67AA1"/>
    <w:rsid w:val="00E74075"/>
    <w:rsid w:val="00E97928"/>
    <w:rsid w:val="00EA3893"/>
    <w:rsid w:val="00EA58DE"/>
    <w:rsid w:val="00EB164F"/>
    <w:rsid w:val="00EB1711"/>
    <w:rsid w:val="00EB51DD"/>
    <w:rsid w:val="00EB523B"/>
    <w:rsid w:val="00EC265C"/>
    <w:rsid w:val="00ED700F"/>
    <w:rsid w:val="00EE0B58"/>
    <w:rsid w:val="00EE1D0C"/>
    <w:rsid w:val="00EF3514"/>
    <w:rsid w:val="00EF5576"/>
    <w:rsid w:val="00F136BB"/>
    <w:rsid w:val="00F36154"/>
    <w:rsid w:val="00F415A0"/>
    <w:rsid w:val="00F51467"/>
    <w:rsid w:val="00F51997"/>
    <w:rsid w:val="00F53613"/>
    <w:rsid w:val="00F575AD"/>
    <w:rsid w:val="00F61F24"/>
    <w:rsid w:val="00F7046F"/>
    <w:rsid w:val="00F73181"/>
    <w:rsid w:val="00F74067"/>
    <w:rsid w:val="00F777DD"/>
    <w:rsid w:val="00F77D48"/>
    <w:rsid w:val="00F8324B"/>
    <w:rsid w:val="00F90894"/>
    <w:rsid w:val="00F92373"/>
    <w:rsid w:val="00FA10FE"/>
    <w:rsid w:val="00FB1818"/>
    <w:rsid w:val="00FB22CD"/>
    <w:rsid w:val="00FB4E1A"/>
    <w:rsid w:val="00FB5386"/>
    <w:rsid w:val="00FC10D9"/>
    <w:rsid w:val="00FC23C6"/>
    <w:rsid w:val="00FC2620"/>
    <w:rsid w:val="00FD59B7"/>
    <w:rsid w:val="00FE75D0"/>
    <w:rsid w:val="00FF00EE"/>
    <w:rsid w:val="00FF09DB"/>
    <w:rsid w:val="039A046B"/>
    <w:rsid w:val="0425283E"/>
    <w:rsid w:val="075C5CD2"/>
    <w:rsid w:val="07E5C1DA"/>
    <w:rsid w:val="07FE4D03"/>
    <w:rsid w:val="0AB4A085"/>
    <w:rsid w:val="18491B3F"/>
    <w:rsid w:val="195F66BF"/>
    <w:rsid w:val="1EB4CF66"/>
    <w:rsid w:val="237AC09E"/>
    <w:rsid w:val="239AB47C"/>
    <w:rsid w:val="26ECCB67"/>
    <w:rsid w:val="2B228CA3"/>
    <w:rsid w:val="349F1492"/>
    <w:rsid w:val="36EBD99A"/>
    <w:rsid w:val="390C6124"/>
    <w:rsid w:val="40F87DEF"/>
    <w:rsid w:val="46CE32F9"/>
    <w:rsid w:val="47613B9F"/>
    <w:rsid w:val="4A1501B1"/>
    <w:rsid w:val="4AE533BB"/>
    <w:rsid w:val="56DD326E"/>
    <w:rsid w:val="58AF201C"/>
    <w:rsid w:val="5CC0F9AB"/>
    <w:rsid w:val="615B240F"/>
    <w:rsid w:val="6F1D9EA1"/>
    <w:rsid w:val="70BCE766"/>
    <w:rsid w:val="7A4B50CD"/>
    <w:rsid w:val="7F4F6500"/>
    <w:rsid w:val="7FE706A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462EA"/>
  <w15:docId w15:val="{A5B8BD62-9C07-46BF-9D74-C9329B85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602D3"/>
    <w:rPr>
      <w:sz w:val="16"/>
      <w:szCs w:val="16"/>
    </w:rPr>
  </w:style>
  <w:style w:type="paragraph" w:styleId="BodyText">
    <w:name w:val="Body Text"/>
    <w:basedOn w:val="Normal"/>
    <w:uiPriority w:val="1"/>
    <w:qFormat/>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customStyle="1" w:styleId="TableNormal1">
    <w:name w:val="Table Normal1"/>
    <w:uiPriority w:val="2"/>
    <w:semiHidden/>
    <w:unhideWhenUsed/>
    <w:qFormat/>
    <w:rsid w:val="004F5FC5"/>
    <w:tblPr>
      <w:tblInd w:w="0" w:type="dxa"/>
      <w:tblCellMar>
        <w:top w:w="0" w:type="dxa"/>
        <w:left w:w="0" w:type="dxa"/>
        <w:bottom w:w="0" w:type="dxa"/>
        <w:right w:w="0" w:type="dxa"/>
      </w:tblCellMar>
    </w:tblPr>
  </w:style>
  <w:style w:type="paragraph" w:styleId="CommentText">
    <w:name w:val="annotation text"/>
    <w:basedOn w:val="Normal"/>
    <w:link w:val="CommentTextChar"/>
    <w:uiPriority w:val="99"/>
    <w:unhideWhenUsed/>
    <w:rsid w:val="00C602D3"/>
    <w:rPr>
      <w:sz w:val="20"/>
      <w:szCs w:val="20"/>
      <w:lang w:val="en-US"/>
    </w:rPr>
  </w:style>
  <w:style w:type="character" w:customStyle="1" w:styleId="CommentTextChar">
    <w:name w:val="Comment Text Char"/>
    <w:basedOn w:val="DefaultParagraphFont"/>
    <w:link w:val="CommentText"/>
    <w:uiPriority w:val="99"/>
    <w:rsid w:val="00C602D3"/>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C602D3"/>
    <w:rPr>
      <w:b/>
      <w:bCs/>
    </w:rPr>
  </w:style>
  <w:style w:type="character" w:customStyle="1" w:styleId="CommentSubjectChar">
    <w:name w:val="Comment Subject Char"/>
    <w:basedOn w:val="CommentTextChar"/>
    <w:link w:val="CommentSubject"/>
    <w:uiPriority w:val="99"/>
    <w:semiHidden/>
    <w:rsid w:val="00C602D3"/>
    <w:rPr>
      <w:rFonts w:ascii="Arial" w:eastAsia="Arial" w:hAnsi="Arial" w:cs="Arial"/>
      <w:b/>
      <w:bCs/>
      <w:sz w:val="20"/>
      <w:szCs w:val="20"/>
    </w:rPr>
  </w:style>
  <w:style w:type="character" w:styleId="Hyperlink">
    <w:name w:val="Hyperlink"/>
    <w:basedOn w:val="DefaultParagraphFont"/>
    <w:uiPriority w:val="99"/>
    <w:unhideWhenUsed/>
    <w:rsid w:val="00D7503E"/>
    <w:rPr>
      <w:color w:val="0000FF" w:themeColor="hyperlink"/>
      <w:u w:val="single"/>
    </w:rPr>
  </w:style>
  <w:style w:type="character" w:styleId="UnresolvedMention">
    <w:name w:val="Unresolved Mention"/>
    <w:basedOn w:val="DefaultParagraphFont"/>
    <w:uiPriority w:val="99"/>
    <w:semiHidden/>
    <w:unhideWhenUsed/>
    <w:rsid w:val="00D75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9980">
      <w:bodyDiv w:val="1"/>
      <w:marLeft w:val="0"/>
      <w:marRight w:val="0"/>
      <w:marTop w:val="0"/>
      <w:marBottom w:val="0"/>
      <w:divBdr>
        <w:top w:val="none" w:sz="0" w:space="0" w:color="auto"/>
        <w:left w:val="none" w:sz="0" w:space="0" w:color="auto"/>
        <w:bottom w:val="none" w:sz="0" w:space="0" w:color="auto"/>
        <w:right w:val="none" w:sz="0" w:space="0" w:color="auto"/>
      </w:divBdr>
    </w:div>
    <w:div w:id="63181945">
      <w:bodyDiv w:val="1"/>
      <w:marLeft w:val="0"/>
      <w:marRight w:val="0"/>
      <w:marTop w:val="0"/>
      <w:marBottom w:val="0"/>
      <w:divBdr>
        <w:top w:val="none" w:sz="0" w:space="0" w:color="auto"/>
        <w:left w:val="none" w:sz="0" w:space="0" w:color="auto"/>
        <w:bottom w:val="none" w:sz="0" w:space="0" w:color="auto"/>
        <w:right w:val="none" w:sz="0" w:space="0" w:color="auto"/>
      </w:divBdr>
    </w:div>
    <w:div w:id="191768652">
      <w:bodyDiv w:val="1"/>
      <w:marLeft w:val="0"/>
      <w:marRight w:val="0"/>
      <w:marTop w:val="0"/>
      <w:marBottom w:val="0"/>
      <w:divBdr>
        <w:top w:val="none" w:sz="0" w:space="0" w:color="auto"/>
        <w:left w:val="none" w:sz="0" w:space="0" w:color="auto"/>
        <w:bottom w:val="none" w:sz="0" w:space="0" w:color="auto"/>
        <w:right w:val="none" w:sz="0" w:space="0" w:color="auto"/>
      </w:divBdr>
    </w:div>
    <w:div w:id="247740129">
      <w:bodyDiv w:val="1"/>
      <w:marLeft w:val="0"/>
      <w:marRight w:val="0"/>
      <w:marTop w:val="0"/>
      <w:marBottom w:val="0"/>
      <w:divBdr>
        <w:top w:val="none" w:sz="0" w:space="0" w:color="auto"/>
        <w:left w:val="none" w:sz="0" w:space="0" w:color="auto"/>
        <w:bottom w:val="none" w:sz="0" w:space="0" w:color="auto"/>
        <w:right w:val="none" w:sz="0" w:space="0" w:color="auto"/>
      </w:divBdr>
      <w:divsChild>
        <w:div w:id="869995902">
          <w:marLeft w:val="0"/>
          <w:marRight w:val="0"/>
          <w:marTop w:val="0"/>
          <w:marBottom w:val="0"/>
          <w:divBdr>
            <w:top w:val="none" w:sz="0" w:space="0" w:color="auto"/>
            <w:left w:val="none" w:sz="0" w:space="0" w:color="auto"/>
            <w:bottom w:val="none" w:sz="0" w:space="0" w:color="auto"/>
            <w:right w:val="none" w:sz="0" w:space="0" w:color="auto"/>
          </w:divBdr>
          <w:divsChild>
            <w:div w:id="83654576">
              <w:marLeft w:val="0"/>
              <w:marRight w:val="0"/>
              <w:marTop w:val="0"/>
              <w:marBottom w:val="0"/>
              <w:divBdr>
                <w:top w:val="none" w:sz="0" w:space="0" w:color="auto"/>
                <w:left w:val="none" w:sz="0" w:space="0" w:color="auto"/>
                <w:bottom w:val="none" w:sz="0" w:space="0" w:color="auto"/>
                <w:right w:val="none" w:sz="0" w:space="0" w:color="auto"/>
              </w:divBdr>
              <w:divsChild>
                <w:div w:id="369503072">
                  <w:marLeft w:val="0"/>
                  <w:marRight w:val="0"/>
                  <w:marTop w:val="0"/>
                  <w:marBottom w:val="0"/>
                  <w:divBdr>
                    <w:top w:val="none" w:sz="0" w:space="0" w:color="auto"/>
                    <w:left w:val="none" w:sz="0" w:space="0" w:color="auto"/>
                    <w:bottom w:val="none" w:sz="0" w:space="0" w:color="auto"/>
                    <w:right w:val="none" w:sz="0" w:space="0" w:color="auto"/>
                  </w:divBdr>
                  <w:divsChild>
                    <w:div w:id="422534451">
                      <w:marLeft w:val="0"/>
                      <w:marRight w:val="0"/>
                      <w:marTop w:val="0"/>
                      <w:marBottom w:val="0"/>
                      <w:divBdr>
                        <w:top w:val="none" w:sz="0" w:space="0" w:color="auto"/>
                        <w:left w:val="none" w:sz="0" w:space="0" w:color="auto"/>
                        <w:bottom w:val="none" w:sz="0" w:space="0" w:color="auto"/>
                        <w:right w:val="none" w:sz="0" w:space="0" w:color="auto"/>
                      </w:divBdr>
                      <w:divsChild>
                        <w:div w:id="479034347">
                          <w:marLeft w:val="0"/>
                          <w:marRight w:val="0"/>
                          <w:marTop w:val="0"/>
                          <w:marBottom w:val="0"/>
                          <w:divBdr>
                            <w:top w:val="none" w:sz="0" w:space="0" w:color="auto"/>
                            <w:left w:val="none" w:sz="0" w:space="0" w:color="auto"/>
                            <w:bottom w:val="none" w:sz="0" w:space="0" w:color="auto"/>
                            <w:right w:val="none" w:sz="0" w:space="0" w:color="auto"/>
                          </w:divBdr>
                          <w:divsChild>
                            <w:div w:id="10040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047045">
      <w:bodyDiv w:val="1"/>
      <w:marLeft w:val="0"/>
      <w:marRight w:val="0"/>
      <w:marTop w:val="0"/>
      <w:marBottom w:val="0"/>
      <w:divBdr>
        <w:top w:val="none" w:sz="0" w:space="0" w:color="auto"/>
        <w:left w:val="none" w:sz="0" w:space="0" w:color="auto"/>
        <w:bottom w:val="none" w:sz="0" w:space="0" w:color="auto"/>
        <w:right w:val="none" w:sz="0" w:space="0" w:color="auto"/>
      </w:divBdr>
    </w:div>
    <w:div w:id="293677309">
      <w:bodyDiv w:val="1"/>
      <w:marLeft w:val="0"/>
      <w:marRight w:val="0"/>
      <w:marTop w:val="0"/>
      <w:marBottom w:val="0"/>
      <w:divBdr>
        <w:top w:val="none" w:sz="0" w:space="0" w:color="auto"/>
        <w:left w:val="none" w:sz="0" w:space="0" w:color="auto"/>
        <w:bottom w:val="none" w:sz="0" w:space="0" w:color="auto"/>
        <w:right w:val="none" w:sz="0" w:space="0" w:color="auto"/>
      </w:divBdr>
    </w:div>
    <w:div w:id="386681710">
      <w:bodyDiv w:val="1"/>
      <w:marLeft w:val="0"/>
      <w:marRight w:val="0"/>
      <w:marTop w:val="0"/>
      <w:marBottom w:val="0"/>
      <w:divBdr>
        <w:top w:val="none" w:sz="0" w:space="0" w:color="auto"/>
        <w:left w:val="none" w:sz="0" w:space="0" w:color="auto"/>
        <w:bottom w:val="none" w:sz="0" w:space="0" w:color="auto"/>
        <w:right w:val="none" w:sz="0" w:space="0" w:color="auto"/>
      </w:divBdr>
    </w:div>
    <w:div w:id="398986443">
      <w:bodyDiv w:val="1"/>
      <w:marLeft w:val="0"/>
      <w:marRight w:val="0"/>
      <w:marTop w:val="0"/>
      <w:marBottom w:val="0"/>
      <w:divBdr>
        <w:top w:val="none" w:sz="0" w:space="0" w:color="auto"/>
        <w:left w:val="none" w:sz="0" w:space="0" w:color="auto"/>
        <w:bottom w:val="none" w:sz="0" w:space="0" w:color="auto"/>
        <w:right w:val="none" w:sz="0" w:space="0" w:color="auto"/>
      </w:divBdr>
    </w:div>
    <w:div w:id="428164935">
      <w:bodyDiv w:val="1"/>
      <w:marLeft w:val="0"/>
      <w:marRight w:val="0"/>
      <w:marTop w:val="0"/>
      <w:marBottom w:val="0"/>
      <w:divBdr>
        <w:top w:val="none" w:sz="0" w:space="0" w:color="auto"/>
        <w:left w:val="none" w:sz="0" w:space="0" w:color="auto"/>
        <w:bottom w:val="none" w:sz="0" w:space="0" w:color="auto"/>
        <w:right w:val="none" w:sz="0" w:space="0" w:color="auto"/>
      </w:divBdr>
    </w:div>
    <w:div w:id="446781325">
      <w:bodyDiv w:val="1"/>
      <w:marLeft w:val="0"/>
      <w:marRight w:val="0"/>
      <w:marTop w:val="0"/>
      <w:marBottom w:val="0"/>
      <w:divBdr>
        <w:top w:val="none" w:sz="0" w:space="0" w:color="auto"/>
        <w:left w:val="none" w:sz="0" w:space="0" w:color="auto"/>
        <w:bottom w:val="none" w:sz="0" w:space="0" w:color="auto"/>
        <w:right w:val="none" w:sz="0" w:space="0" w:color="auto"/>
      </w:divBdr>
    </w:div>
    <w:div w:id="649866000">
      <w:bodyDiv w:val="1"/>
      <w:marLeft w:val="0"/>
      <w:marRight w:val="0"/>
      <w:marTop w:val="0"/>
      <w:marBottom w:val="0"/>
      <w:divBdr>
        <w:top w:val="none" w:sz="0" w:space="0" w:color="auto"/>
        <w:left w:val="none" w:sz="0" w:space="0" w:color="auto"/>
        <w:bottom w:val="none" w:sz="0" w:space="0" w:color="auto"/>
        <w:right w:val="none" w:sz="0" w:space="0" w:color="auto"/>
      </w:divBdr>
    </w:div>
    <w:div w:id="701444638">
      <w:bodyDiv w:val="1"/>
      <w:marLeft w:val="0"/>
      <w:marRight w:val="0"/>
      <w:marTop w:val="0"/>
      <w:marBottom w:val="0"/>
      <w:divBdr>
        <w:top w:val="none" w:sz="0" w:space="0" w:color="auto"/>
        <w:left w:val="none" w:sz="0" w:space="0" w:color="auto"/>
        <w:bottom w:val="none" w:sz="0" w:space="0" w:color="auto"/>
        <w:right w:val="none" w:sz="0" w:space="0" w:color="auto"/>
      </w:divBdr>
    </w:div>
    <w:div w:id="909851418">
      <w:bodyDiv w:val="1"/>
      <w:marLeft w:val="0"/>
      <w:marRight w:val="0"/>
      <w:marTop w:val="0"/>
      <w:marBottom w:val="0"/>
      <w:divBdr>
        <w:top w:val="none" w:sz="0" w:space="0" w:color="auto"/>
        <w:left w:val="none" w:sz="0" w:space="0" w:color="auto"/>
        <w:bottom w:val="none" w:sz="0" w:space="0" w:color="auto"/>
        <w:right w:val="none" w:sz="0" w:space="0" w:color="auto"/>
      </w:divBdr>
    </w:div>
    <w:div w:id="966089086">
      <w:bodyDiv w:val="1"/>
      <w:marLeft w:val="0"/>
      <w:marRight w:val="0"/>
      <w:marTop w:val="0"/>
      <w:marBottom w:val="0"/>
      <w:divBdr>
        <w:top w:val="none" w:sz="0" w:space="0" w:color="auto"/>
        <w:left w:val="none" w:sz="0" w:space="0" w:color="auto"/>
        <w:bottom w:val="none" w:sz="0" w:space="0" w:color="auto"/>
        <w:right w:val="none" w:sz="0" w:space="0" w:color="auto"/>
      </w:divBdr>
    </w:div>
    <w:div w:id="1102531944">
      <w:bodyDiv w:val="1"/>
      <w:marLeft w:val="0"/>
      <w:marRight w:val="0"/>
      <w:marTop w:val="0"/>
      <w:marBottom w:val="0"/>
      <w:divBdr>
        <w:top w:val="none" w:sz="0" w:space="0" w:color="auto"/>
        <w:left w:val="none" w:sz="0" w:space="0" w:color="auto"/>
        <w:bottom w:val="none" w:sz="0" w:space="0" w:color="auto"/>
        <w:right w:val="none" w:sz="0" w:space="0" w:color="auto"/>
      </w:divBdr>
    </w:div>
    <w:div w:id="1154571059">
      <w:bodyDiv w:val="1"/>
      <w:marLeft w:val="0"/>
      <w:marRight w:val="0"/>
      <w:marTop w:val="0"/>
      <w:marBottom w:val="0"/>
      <w:divBdr>
        <w:top w:val="none" w:sz="0" w:space="0" w:color="auto"/>
        <w:left w:val="none" w:sz="0" w:space="0" w:color="auto"/>
        <w:bottom w:val="none" w:sz="0" w:space="0" w:color="auto"/>
        <w:right w:val="none" w:sz="0" w:space="0" w:color="auto"/>
      </w:divBdr>
    </w:div>
    <w:div w:id="1380477856">
      <w:bodyDiv w:val="1"/>
      <w:marLeft w:val="0"/>
      <w:marRight w:val="0"/>
      <w:marTop w:val="0"/>
      <w:marBottom w:val="0"/>
      <w:divBdr>
        <w:top w:val="none" w:sz="0" w:space="0" w:color="auto"/>
        <w:left w:val="none" w:sz="0" w:space="0" w:color="auto"/>
        <w:bottom w:val="none" w:sz="0" w:space="0" w:color="auto"/>
        <w:right w:val="none" w:sz="0" w:space="0" w:color="auto"/>
      </w:divBdr>
    </w:div>
    <w:div w:id="1387535381">
      <w:bodyDiv w:val="1"/>
      <w:marLeft w:val="0"/>
      <w:marRight w:val="0"/>
      <w:marTop w:val="0"/>
      <w:marBottom w:val="0"/>
      <w:divBdr>
        <w:top w:val="none" w:sz="0" w:space="0" w:color="auto"/>
        <w:left w:val="none" w:sz="0" w:space="0" w:color="auto"/>
        <w:bottom w:val="none" w:sz="0" w:space="0" w:color="auto"/>
        <w:right w:val="none" w:sz="0" w:space="0" w:color="auto"/>
      </w:divBdr>
    </w:div>
    <w:div w:id="1484810175">
      <w:bodyDiv w:val="1"/>
      <w:marLeft w:val="0"/>
      <w:marRight w:val="0"/>
      <w:marTop w:val="0"/>
      <w:marBottom w:val="0"/>
      <w:divBdr>
        <w:top w:val="none" w:sz="0" w:space="0" w:color="auto"/>
        <w:left w:val="none" w:sz="0" w:space="0" w:color="auto"/>
        <w:bottom w:val="none" w:sz="0" w:space="0" w:color="auto"/>
        <w:right w:val="none" w:sz="0" w:space="0" w:color="auto"/>
      </w:divBdr>
    </w:div>
    <w:div w:id="1541669568">
      <w:bodyDiv w:val="1"/>
      <w:marLeft w:val="0"/>
      <w:marRight w:val="0"/>
      <w:marTop w:val="0"/>
      <w:marBottom w:val="0"/>
      <w:divBdr>
        <w:top w:val="none" w:sz="0" w:space="0" w:color="auto"/>
        <w:left w:val="none" w:sz="0" w:space="0" w:color="auto"/>
        <w:bottom w:val="none" w:sz="0" w:space="0" w:color="auto"/>
        <w:right w:val="none" w:sz="0" w:space="0" w:color="auto"/>
      </w:divBdr>
    </w:div>
    <w:div w:id="1588884081">
      <w:bodyDiv w:val="1"/>
      <w:marLeft w:val="0"/>
      <w:marRight w:val="0"/>
      <w:marTop w:val="0"/>
      <w:marBottom w:val="0"/>
      <w:divBdr>
        <w:top w:val="none" w:sz="0" w:space="0" w:color="auto"/>
        <w:left w:val="none" w:sz="0" w:space="0" w:color="auto"/>
        <w:bottom w:val="none" w:sz="0" w:space="0" w:color="auto"/>
        <w:right w:val="none" w:sz="0" w:space="0" w:color="auto"/>
      </w:divBdr>
    </w:div>
    <w:div w:id="1800761956">
      <w:bodyDiv w:val="1"/>
      <w:marLeft w:val="0"/>
      <w:marRight w:val="0"/>
      <w:marTop w:val="0"/>
      <w:marBottom w:val="0"/>
      <w:divBdr>
        <w:top w:val="none" w:sz="0" w:space="0" w:color="auto"/>
        <w:left w:val="none" w:sz="0" w:space="0" w:color="auto"/>
        <w:bottom w:val="none" w:sz="0" w:space="0" w:color="auto"/>
        <w:right w:val="none" w:sz="0" w:space="0" w:color="auto"/>
      </w:divBdr>
    </w:div>
    <w:div w:id="1821921564">
      <w:bodyDiv w:val="1"/>
      <w:marLeft w:val="0"/>
      <w:marRight w:val="0"/>
      <w:marTop w:val="0"/>
      <w:marBottom w:val="0"/>
      <w:divBdr>
        <w:top w:val="none" w:sz="0" w:space="0" w:color="auto"/>
        <w:left w:val="none" w:sz="0" w:space="0" w:color="auto"/>
        <w:bottom w:val="none" w:sz="0" w:space="0" w:color="auto"/>
        <w:right w:val="none" w:sz="0" w:space="0" w:color="auto"/>
      </w:divBdr>
    </w:div>
    <w:div w:id="1930850499">
      <w:bodyDiv w:val="1"/>
      <w:marLeft w:val="0"/>
      <w:marRight w:val="0"/>
      <w:marTop w:val="0"/>
      <w:marBottom w:val="0"/>
      <w:divBdr>
        <w:top w:val="none" w:sz="0" w:space="0" w:color="auto"/>
        <w:left w:val="none" w:sz="0" w:space="0" w:color="auto"/>
        <w:bottom w:val="none" w:sz="0" w:space="0" w:color="auto"/>
        <w:right w:val="none" w:sz="0" w:space="0" w:color="auto"/>
      </w:divBdr>
    </w:div>
    <w:div w:id="2025670166">
      <w:bodyDiv w:val="1"/>
      <w:marLeft w:val="0"/>
      <w:marRight w:val="0"/>
      <w:marTop w:val="0"/>
      <w:marBottom w:val="0"/>
      <w:divBdr>
        <w:top w:val="none" w:sz="0" w:space="0" w:color="auto"/>
        <w:left w:val="none" w:sz="0" w:space="0" w:color="auto"/>
        <w:bottom w:val="none" w:sz="0" w:space="0" w:color="auto"/>
        <w:right w:val="none" w:sz="0" w:space="0" w:color="auto"/>
      </w:divBdr>
    </w:div>
    <w:div w:id="2128963879">
      <w:bodyDiv w:val="1"/>
      <w:marLeft w:val="0"/>
      <w:marRight w:val="0"/>
      <w:marTop w:val="0"/>
      <w:marBottom w:val="0"/>
      <w:divBdr>
        <w:top w:val="none" w:sz="0" w:space="0" w:color="auto"/>
        <w:left w:val="none" w:sz="0" w:space="0" w:color="auto"/>
        <w:bottom w:val="none" w:sz="0" w:space="0" w:color="auto"/>
        <w:right w:val="none" w:sz="0" w:space="0" w:color="auto"/>
      </w:divBdr>
      <w:divsChild>
        <w:div w:id="1645501690">
          <w:marLeft w:val="0"/>
          <w:marRight w:val="0"/>
          <w:marTop w:val="0"/>
          <w:marBottom w:val="0"/>
          <w:divBdr>
            <w:top w:val="none" w:sz="0" w:space="0" w:color="auto"/>
            <w:left w:val="none" w:sz="0" w:space="0" w:color="auto"/>
            <w:bottom w:val="none" w:sz="0" w:space="0" w:color="auto"/>
            <w:right w:val="none" w:sz="0" w:space="0" w:color="auto"/>
          </w:divBdr>
          <w:divsChild>
            <w:div w:id="455225193">
              <w:marLeft w:val="0"/>
              <w:marRight w:val="0"/>
              <w:marTop w:val="0"/>
              <w:marBottom w:val="0"/>
              <w:divBdr>
                <w:top w:val="none" w:sz="0" w:space="0" w:color="auto"/>
                <w:left w:val="none" w:sz="0" w:space="0" w:color="auto"/>
                <w:bottom w:val="none" w:sz="0" w:space="0" w:color="auto"/>
                <w:right w:val="none" w:sz="0" w:space="0" w:color="auto"/>
              </w:divBdr>
              <w:divsChild>
                <w:div w:id="1149781698">
                  <w:marLeft w:val="0"/>
                  <w:marRight w:val="0"/>
                  <w:marTop w:val="0"/>
                  <w:marBottom w:val="0"/>
                  <w:divBdr>
                    <w:top w:val="none" w:sz="0" w:space="0" w:color="auto"/>
                    <w:left w:val="none" w:sz="0" w:space="0" w:color="auto"/>
                    <w:bottom w:val="none" w:sz="0" w:space="0" w:color="auto"/>
                    <w:right w:val="none" w:sz="0" w:space="0" w:color="auto"/>
                  </w:divBdr>
                  <w:divsChild>
                    <w:div w:id="183590970">
                      <w:marLeft w:val="0"/>
                      <w:marRight w:val="0"/>
                      <w:marTop w:val="0"/>
                      <w:marBottom w:val="0"/>
                      <w:divBdr>
                        <w:top w:val="none" w:sz="0" w:space="0" w:color="auto"/>
                        <w:left w:val="none" w:sz="0" w:space="0" w:color="auto"/>
                        <w:bottom w:val="none" w:sz="0" w:space="0" w:color="auto"/>
                        <w:right w:val="none" w:sz="0" w:space="0" w:color="auto"/>
                      </w:divBdr>
                      <w:divsChild>
                        <w:div w:id="1140684355">
                          <w:marLeft w:val="0"/>
                          <w:marRight w:val="0"/>
                          <w:marTop w:val="0"/>
                          <w:marBottom w:val="0"/>
                          <w:divBdr>
                            <w:top w:val="none" w:sz="0" w:space="0" w:color="auto"/>
                            <w:left w:val="none" w:sz="0" w:space="0" w:color="auto"/>
                            <w:bottom w:val="none" w:sz="0" w:space="0" w:color="auto"/>
                            <w:right w:val="none" w:sz="0" w:space="0" w:color="auto"/>
                          </w:divBdr>
                          <w:divsChild>
                            <w:div w:id="20520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projectcanvas.dk/" TargetMode="Externa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ustomXml" Target="ink/ink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13:39:19.952"/>
    </inkml:context>
    <inkml:brush xml:id="br0">
      <inkml:brushProperty name="width" value="0.035" units="cm"/>
      <inkml:brushProperty name="height" value="0.035" units="cm"/>
    </inkml:brush>
  </inkml:definitions>
  <inkml:trace contextRef="#ctx0" brushRef="#br0">0 1 24575,'0'0'0,"3"0"0,2 0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71E193EAD16D4B80239184954E257A" ma:contentTypeVersion="11" ma:contentTypeDescription="Create a new document." ma:contentTypeScope="" ma:versionID="d861f53fe83a3e1ffdf305492ce36538">
  <xsd:schema xmlns:xsd="http://www.w3.org/2001/XMLSchema" xmlns:xs="http://www.w3.org/2001/XMLSchema" xmlns:p="http://schemas.microsoft.com/office/2006/metadata/properties" xmlns:ns2="b33fe27a-49d1-4ebc-ba79-e4bf641d7181" xmlns:ns3="343f99fa-ec93-488d-8954-a4401c3c69b5" targetNamespace="http://schemas.microsoft.com/office/2006/metadata/properties" ma:root="true" ma:fieldsID="c56b217b1bbfbb139cc1860bda77c769" ns2:_="" ns3:_="">
    <xsd:import namespace="b33fe27a-49d1-4ebc-ba79-e4bf641d7181"/>
    <xsd:import namespace="343f99fa-ec93-488d-8954-a4401c3c69b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3fe27a-49d1-4ebc-ba79-e4bf641d7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1a9c13-2dca-4db4-b976-1b0b726d33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3f99fa-ec93-488d-8954-a4401c3c69b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dd9a8ba-2da0-4833-87fd-bb86b003f907}" ma:internalName="TaxCatchAll" ma:showField="CatchAllData" ma:web="343f99fa-ec93-488d-8954-a4401c3c69b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33fe27a-49d1-4ebc-ba79-e4bf641d7181">
      <Terms xmlns="http://schemas.microsoft.com/office/infopath/2007/PartnerControls"/>
    </lcf76f155ced4ddcb4097134ff3c332f>
    <TaxCatchAll xmlns="343f99fa-ec93-488d-8954-a4401c3c69b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11B0AD-0B08-463E-9947-5CAE539BB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3fe27a-49d1-4ebc-ba79-e4bf641d7181"/>
    <ds:schemaRef ds:uri="343f99fa-ec93-488d-8954-a4401c3c69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F28CC0-2E68-45D3-A599-148FCFF7B51A}">
  <ds:schemaRefs>
    <ds:schemaRef ds:uri="http://schemas.microsoft.com/office/2006/metadata/properties"/>
    <ds:schemaRef ds:uri="http://schemas.microsoft.com/office/infopath/2007/PartnerControls"/>
    <ds:schemaRef ds:uri="b33fe27a-49d1-4ebc-ba79-e4bf641d7181"/>
    <ds:schemaRef ds:uri="343f99fa-ec93-488d-8954-a4401c3c69b5"/>
  </ds:schemaRefs>
</ds:datastoreItem>
</file>

<file path=customXml/itemProps3.xml><?xml version="1.0" encoding="utf-8"?>
<ds:datastoreItem xmlns:ds="http://schemas.openxmlformats.org/officeDocument/2006/customXml" ds:itemID="{68DB7CE7-5E98-49CE-84F1-D8A2F3F02B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1782</Words>
  <Characters>10161</Characters>
  <Application>Microsoft Office Word</Application>
  <DocSecurity>4</DocSecurity>
  <Lines>84</Lines>
  <Paragraphs>23</Paragraphs>
  <ScaleCrop>false</ScaleCrop>
  <Company/>
  <LinksUpToDate>false</LinksUpToDate>
  <CharactersWithSpaces>11920</CharactersWithSpaces>
  <SharedDoc>false</SharedDoc>
  <HLinks>
    <vt:vector size="6" baseType="variant">
      <vt:variant>
        <vt:i4>655362</vt:i4>
      </vt:variant>
      <vt:variant>
        <vt:i4>0</vt:i4>
      </vt:variant>
      <vt:variant>
        <vt:i4>0</vt:i4>
      </vt:variant>
      <vt:variant>
        <vt:i4>5</vt:i4>
      </vt:variant>
      <vt:variant>
        <vt:lpwstr>http://www.projectcanvas.dk/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Albingier</dc:creator>
  <cp:keywords/>
  <cp:lastModifiedBy>Nicky Heldoorn</cp:lastModifiedBy>
  <cp:revision>157</cp:revision>
  <dcterms:created xsi:type="dcterms:W3CDTF">2024-11-18T22:01:00Z</dcterms:created>
  <dcterms:modified xsi:type="dcterms:W3CDTF">2024-11-25T13:07:00Z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2014-04-25T00:00:00Z</vt:filetime>
  </property>
  <property fmtid="{D5CDD505-2E9C-101B-9397-08002B2CF9AE}" pid="3" name="Creator">
    <vt:lpwstr>Adobe InDesign CS6 (Windows)</vt:lpwstr>
  </property>
  <property fmtid="{D5CDD505-2E9C-101B-9397-08002B2CF9AE}" pid="4" name="LastSaved">
    <vt:filetime>2019-11-08T00:00:00Z</vt:filetime>
  </property>
  <property fmtid="{D5CDD505-2E9C-101B-9397-08002B2CF9AE}" pid="5" name="ContentTypeId">
    <vt:lpwstr>0x010100A771E193EAD16D4B80239184954E257A</vt:lpwstr>
  </property>
  <property fmtid="{D5CDD505-2E9C-101B-9397-08002B2CF9AE}" pid="6" name="MediaServiceImageTags">
    <vt:lpwstr/>
  </property>
</Properties>
</file>